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56765" w:rsidP="00156765" w:rsidRDefault="00156765" w14:paraId="497304E6" w14:textId="25EE01F0">
      <w:pPr>
        <w:spacing w:after="0" w:line="240" w:lineRule="auto"/>
        <w:textAlignment w:val="baseline"/>
        <w:rPr>
          <w:rFonts w:ascii="Segoe UI Light" w:hAnsi="Segoe UI Light" w:eastAsia="Times New Roman" w:cs="Segoe UI Light"/>
          <w:color w:val="D83B01"/>
          <w:sz w:val="36"/>
          <w:szCs w:val="36"/>
        </w:rPr>
      </w:pPr>
      <w:r w:rsidRPr="2E0789C1" w:rsidR="00156765">
        <w:rPr>
          <w:rFonts w:ascii="Segoe UI Light" w:hAnsi="Segoe UI Light" w:eastAsia="Times New Roman" w:cs="Segoe UI Light"/>
          <w:color w:val="D83B01"/>
          <w:sz w:val="36"/>
          <w:szCs w:val="36"/>
        </w:rPr>
        <w:t>Microsoft</w:t>
      </w:r>
      <w:r w:rsidRPr="2E0789C1" w:rsidR="00156765">
        <w:rPr>
          <w:rFonts w:ascii="Segoe UI Light" w:hAnsi="Segoe UI Light" w:eastAsia="Times New Roman" w:cs="Segoe UI Light"/>
          <w:color w:val="D83B01"/>
          <w:sz w:val="36"/>
          <w:szCs w:val="36"/>
        </w:rPr>
        <w:t xml:space="preserve"> Corp. - </w:t>
      </w:r>
      <w:r w:rsidRPr="2E0789C1" w:rsidR="00156765">
        <w:rPr>
          <w:rFonts w:ascii="Segoe UI Light" w:hAnsi="Segoe UI Light" w:eastAsia="Times New Roman" w:cs="Segoe UI Light"/>
          <w:color w:val="D83B01"/>
          <w:sz w:val="36"/>
          <w:szCs w:val="36"/>
        </w:rPr>
        <w:t xml:space="preserve">Research Participation </w:t>
      </w:r>
      <w:r w:rsidRPr="2E0789C1" w:rsidR="005F5921">
        <w:rPr>
          <w:rFonts w:ascii="Segoe UI Light" w:hAnsi="Segoe UI Light" w:eastAsia="Times New Roman" w:cs="Segoe UI Light"/>
          <w:color w:val="D83B01"/>
          <w:sz w:val="36"/>
          <w:szCs w:val="36"/>
        </w:rPr>
        <w:t>Agreement</w:t>
      </w:r>
      <w:r w:rsidRPr="2E0789C1" w:rsidR="00156765">
        <w:rPr>
          <w:rFonts w:ascii="Segoe UI Light" w:hAnsi="Segoe UI Light" w:eastAsia="Times New Roman" w:cs="Segoe UI Light"/>
          <w:color w:val="D83B01"/>
          <w:sz w:val="36"/>
          <w:szCs w:val="36"/>
        </w:rPr>
        <w:t>  </w:t>
      </w:r>
    </w:p>
    <w:p w:rsidRPr="00156765" w:rsidR="00156765" w:rsidP="00156765" w:rsidRDefault="00156765" w14:paraId="382DB1AA" w14:textId="77777777">
      <w:pPr>
        <w:spacing w:after="0" w:line="240" w:lineRule="auto"/>
        <w:textAlignment w:val="baseline"/>
        <w:rPr>
          <w:rFonts w:ascii="Segoe UI" w:hAnsi="Segoe UI" w:eastAsia="Times New Roman" w:cs="Segoe UI"/>
          <w:color w:val="D83B01"/>
          <w:sz w:val="18"/>
          <w:szCs w:val="18"/>
        </w:rPr>
      </w:pPr>
    </w:p>
    <w:p w:rsidRPr="00156765" w:rsidR="00156765" w:rsidP="00156765" w:rsidRDefault="00156765" w14:paraId="5C8FB6A2"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INTRODUCTION </w:t>
      </w:r>
    </w:p>
    <w:p w:rsidRPr="00156765" w:rsidR="00156765" w:rsidP="00156765" w:rsidRDefault="00156765" w14:paraId="105E3ED8" w14:textId="2DCD93B8">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xml:space="preserve">Thank you for taking the time to consider volunteering in a Microsoft Corporation research project.  This form explains what would happen if you </w:t>
      </w:r>
      <w:r w:rsidRPr="2E0789C1" w:rsidR="00156765">
        <w:rPr>
          <w:rFonts w:ascii="Segoe UI" w:hAnsi="Segoe UI" w:eastAsia="Times New Roman" w:cs="Segoe UI"/>
          <w:color w:val="3B3838" w:themeColor="background2" w:themeTint="FF" w:themeShade="40"/>
        </w:rPr>
        <w:t>join</w:t>
      </w:r>
      <w:r w:rsidRPr="2E0789C1" w:rsidR="00156765">
        <w:rPr>
          <w:rFonts w:ascii="Segoe UI" w:hAnsi="Segoe UI" w:eastAsia="Times New Roman" w:cs="Segoe UI"/>
          <w:color w:val="3B3838" w:themeColor="background2" w:themeTint="FF" w:themeShade="40"/>
        </w:rPr>
        <w:t xml:space="preserve"> this</w:t>
      </w:r>
      <w:r w:rsidRPr="2E0789C1" w:rsidR="00156765">
        <w:rPr>
          <w:rFonts w:ascii="Segoe UI" w:hAnsi="Segoe UI" w:eastAsia="Times New Roman" w:cs="Segoe UI"/>
          <w:color w:val="3B3838" w:themeColor="background2" w:themeTint="FF" w:themeShade="40"/>
        </w:rPr>
        <w:t xml:space="preserve"> market </w:t>
      </w:r>
      <w:r w:rsidRPr="2E0789C1" w:rsidR="00156765">
        <w:rPr>
          <w:rFonts w:ascii="Segoe UI" w:hAnsi="Segoe UI" w:eastAsia="Times New Roman" w:cs="Segoe UI"/>
          <w:color w:val="3B3838" w:themeColor="background2" w:themeTint="FF" w:themeShade="40"/>
        </w:rPr>
        <w:t>research project. Please read it carefully and take as much time as you need. You can ask questions about the study</w:t>
      </w:r>
      <w:r w:rsidRPr="2E0789C1" w:rsidR="00156765">
        <w:rPr>
          <w:rFonts w:ascii="Segoe UI" w:hAnsi="Segoe UI" w:eastAsia="Times New Roman" w:cs="Segoe UI"/>
          <w:color w:val="3B3838" w:themeColor="background2" w:themeTint="FF" w:themeShade="40"/>
        </w:rPr>
        <w:t xml:space="preserve"> at</w:t>
      </w:r>
      <w:r w:rsidRPr="2E0789C1" w:rsidR="00156765">
        <w:rPr>
          <w:rFonts w:ascii="Segoe UI" w:hAnsi="Segoe UI" w:eastAsia="Times New Roman" w:cs="Segoe UI"/>
          <w:color w:val="881798"/>
          <w:u w:val="single"/>
        </w:rPr>
        <w:t> </w:t>
      </w:r>
      <w:r w:rsidRPr="2E0789C1" w:rsidR="00156765">
        <w:rPr>
          <w:rFonts w:ascii="Segoe UI" w:hAnsi="Segoe UI" w:eastAsia="Times New Roman" w:cs="Segoe UI"/>
          <w:color w:val="3B3838" w:themeColor="background2" w:themeTint="FF" w:themeShade="40"/>
        </w:rPr>
        <w:t>any time. </w:t>
      </w:r>
    </w:p>
    <w:p w:rsidR="00156765" w:rsidP="00156765" w:rsidRDefault="00156765" w14:paraId="280967D6" w14:textId="77777777">
      <w:pPr>
        <w:spacing w:after="0" w:line="240" w:lineRule="auto"/>
        <w:textAlignment w:val="baseline"/>
        <w:rPr>
          <w:rFonts w:ascii="Segoe UI" w:hAnsi="Segoe UI" w:eastAsia="Times New Roman" w:cs="Segoe UI"/>
          <w:strike w:val="1"/>
          <w:color w:val="0078D4"/>
        </w:rPr>
      </w:pPr>
    </w:p>
    <w:p w:rsidRPr="00156765" w:rsidR="00156765" w:rsidP="00156765" w:rsidRDefault="00156765" w14:paraId="5BB846A0" w14:textId="07CF7F71">
      <w:pPr>
        <w:spacing w:after="0" w:line="240" w:lineRule="auto"/>
        <w:textAlignment w:val="baseline"/>
        <w:rPr>
          <w:rFonts w:ascii="Segoe UI" w:hAnsi="Segoe UI" w:eastAsia="Times New Roman" w:cs="Segoe UI"/>
          <w:color w:val="D83B01"/>
          <w:sz w:val="18"/>
          <w:szCs w:val="18"/>
        </w:rPr>
      </w:pPr>
      <w:r w:rsidRPr="00156765" w:rsidR="00156765">
        <w:rPr>
          <w:rFonts w:ascii="Segoe UI Light" w:hAnsi="Segoe UI Light" w:eastAsia="Times New Roman" w:cs="Segoe UI Light"/>
          <w:color w:val="D83B01"/>
          <w:sz w:val="32"/>
          <w:szCs w:val="32"/>
        </w:rPr>
        <w:t>Title of research project:</w:t>
      </w:r>
      <w:r w:rsidRPr="00156765" w:rsidR="00156765">
        <w:rPr>
          <w:rFonts w:ascii="Segoe UI Light" w:hAnsi="Segoe UI Light" w:eastAsia="Times New Roman" w:cs="Segoe UI Light"/>
          <w:sz w:val="32"/>
          <w:szCs w:val="32"/>
        </w:rPr>
        <w:t> </w:t>
      </w:r>
      <w:r w:rsidRPr="6F741D72" w:rsidR="009D2934">
        <w:rPr>
          <w:rFonts w:ascii="Segoe UI Light" w:hAnsi="Segoe UI Light" w:eastAsia="Times New Roman" w:cs="Segoe UI Light"/>
          <w:b w:val="1"/>
          <w:bCs w:val="1"/>
          <w:shd w:val="clear" w:color="auto" w:fill="FFFF00"/>
        </w:rPr>
        <w:t>Datamations</w:t>
      </w:r>
      <w:r w:rsidRPr="6F741D72" w:rsidR="009D2934">
        <w:rPr>
          <w:rFonts w:ascii="Segoe UI Light" w:hAnsi="Segoe UI Light" w:eastAsia="Times New Roman" w:cs="Segoe UI Light"/>
          <w:b w:val="1"/>
          <w:bCs w:val="1"/>
          <w:shd w:val="clear" w:color="auto" w:fill="FFFF00"/>
        </w:rPr>
        <w:t xml:space="preserve"> Excel Add-In</w:t>
      </w:r>
    </w:p>
    <w:p w:rsidRPr="00156765" w:rsidR="00156765" w:rsidP="00156765" w:rsidRDefault="00156765" w14:paraId="477A5D76"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Light" w:hAnsi="Segoe UI Light" w:eastAsia="Times New Roman" w:cs="Segoe UI Light"/>
          <w:color w:val="D83B01"/>
          <w:sz w:val="24"/>
          <w:szCs w:val="24"/>
        </w:rPr>
        <w:t> </w:t>
      </w:r>
    </w:p>
    <w:p w:rsidRPr="00156765" w:rsidR="00156765" w:rsidP="00156765" w:rsidRDefault="00156765" w14:paraId="3C6062F1" w14:textId="25D1F164">
      <w:pPr>
        <w:spacing w:after="0" w:line="240" w:lineRule="auto"/>
        <w:textAlignment w:val="baseline"/>
        <w:rPr>
          <w:rFonts w:ascii="Segoe UI" w:hAnsi="Segoe UI" w:eastAsia="Times New Roman" w:cs="Segoe UI"/>
          <w:sz w:val="18"/>
          <w:szCs w:val="18"/>
        </w:rPr>
      </w:pPr>
      <w:r w:rsidRPr="00156765" w:rsidR="00156765">
        <w:rPr>
          <w:rFonts w:ascii="Segoe UI Light" w:hAnsi="Segoe UI Light" w:eastAsia="Times New Roman" w:cs="Segoe UI Light"/>
          <w:color w:val="D83B01"/>
          <w:sz w:val="32"/>
          <w:szCs w:val="32"/>
        </w:rPr>
        <w:t>Project Lead:</w:t>
      </w:r>
      <w:r w:rsidRPr="00156765" w:rsidR="00156765">
        <w:rPr>
          <w:rFonts w:ascii="Segoe UI" w:hAnsi="Segoe UI" w:eastAsia="Times New Roman" w:cs="Segoe UI"/>
          <w:sz w:val="32"/>
          <w:szCs w:val="32"/>
        </w:rPr>
        <w:t> </w:t>
      </w:r>
      <w:r w:rsidR="009D2934">
        <w:rPr>
          <w:rFonts w:ascii="Segoe UI" w:hAnsi="Segoe UI" w:eastAsia="Times New Roman" w:cs="Segoe UI"/>
          <w:shd w:val="clear" w:color="auto" w:fill="FFFF00"/>
        </w:rPr>
        <w:t>Jak</w:t>
      </w:r>
      <w:r w:rsidR="0034081D">
        <w:rPr>
          <w:rFonts w:ascii="Segoe UI" w:hAnsi="Segoe UI" w:eastAsia="Times New Roman" w:cs="Segoe UI"/>
          <w:shd w:val="clear" w:color="auto" w:fill="FFFF00"/>
        </w:rPr>
        <w:t>e</w:t>
      </w:r>
      <w:r w:rsidR="009D2934">
        <w:rPr>
          <w:rFonts w:ascii="Segoe UI" w:hAnsi="Segoe UI" w:eastAsia="Times New Roman" w:cs="Segoe UI"/>
          <w:shd w:val="clear" w:color="auto" w:fill="FFFF00"/>
        </w:rPr>
        <w:t xml:space="preserve"> Hofman</w:t>
      </w:r>
    </w:p>
    <w:p w:rsidRPr="00156765" w:rsidR="00156765" w:rsidP="00156765" w:rsidRDefault="00156765" w14:paraId="58C080AE"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6C1577D6"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PURPOSE </w:t>
      </w:r>
    </w:p>
    <w:p w:rsidRPr="00156765" w:rsidR="00156765" w:rsidP="00156765" w:rsidRDefault="00156765" w14:paraId="0EA34AC6" w14:textId="0004C6DE">
      <w:pPr>
        <w:spacing w:after="0" w:line="240" w:lineRule="auto"/>
        <w:textAlignment w:val="baseline"/>
        <w:rPr>
          <w:rFonts w:ascii="Segoe UI" w:hAnsi="Segoe UI" w:eastAsia="Times New Roman" w:cs="Segoe UI"/>
          <w:color w:val="3B3838"/>
          <w:sz w:val="18"/>
          <w:szCs w:val="18"/>
        </w:rPr>
      </w:pPr>
      <w:r w:rsidRPr="00156765" w:rsidR="00156765">
        <w:rPr>
          <w:rFonts w:ascii="Segoe UI" w:hAnsi="Segoe UI" w:eastAsia="Times New Roman" w:cs="Segoe UI"/>
          <w:color w:val="3B3838"/>
        </w:rPr>
        <w:t xml:space="preserve">The purpose of this project is to </w:t>
      </w:r>
      <w:r w:rsidR="00B726DE">
        <w:rPr>
          <w:rFonts w:ascii="Segoe UI" w:hAnsi="Segoe UI" w:eastAsia="Times New Roman" w:cs="Segoe UI"/>
          <w:color w:val="3B3838"/>
          <w:shd w:val="clear" w:color="auto" w:fill="FFFF00"/>
        </w:rPr>
        <w:t>acquire</w:t>
      </w:r>
      <w:r w:rsidR="002F1571">
        <w:rPr>
          <w:rFonts w:ascii="Segoe UI" w:hAnsi="Segoe UI" w:eastAsia="Times New Roman" w:cs="Segoe UI"/>
          <w:color w:val="3B3838"/>
          <w:shd w:val="clear" w:color="auto" w:fill="FFFF00"/>
        </w:rPr>
        <w:t xml:space="preserve"> user feedback </w:t>
      </w:r>
      <w:r w:rsidR="00E72508">
        <w:rPr>
          <w:rFonts w:ascii="Segoe UI" w:hAnsi="Segoe UI" w:eastAsia="Times New Roman" w:cs="Segoe UI"/>
          <w:color w:val="3B3838"/>
          <w:shd w:val="clear" w:color="auto" w:fill="FFFF00"/>
        </w:rPr>
        <w:t xml:space="preserve">for the </w:t>
      </w:r>
      <w:r w:rsidR="00E72508">
        <w:rPr>
          <w:rFonts w:ascii="Segoe UI" w:hAnsi="Segoe UI" w:eastAsia="Times New Roman" w:cs="Segoe UI"/>
          <w:color w:val="3B3838"/>
          <w:shd w:val="clear" w:color="auto" w:fill="FFFF00"/>
        </w:rPr>
        <w:t xml:space="preserve">Datamations</w:t>
      </w:r>
      <w:r w:rsidR="00E72508">
        <w:rPr>
          <w:rFonts w:ascii="Segoe UI" w:hAnsi="Segoe UI" w:eastAsia="Times New Roman" w:cs="Segoe UI"/>
          <w:color w:val="3B3838"/>
          <w:shd w:val="clear" w:color="auto" w:fill="FFFF00"/>
        </w:rPr>
        <w:t xml:space="preserve"> Excel Addin. The </w:t>
      </w:r>
      <w:r w:rsidRPr="00E72508" w:rsidR="00E72508">
        <w:rPr>
          <w:rFonts w:ascii="Segoe UI" w:hAnsi="Segoe UI" w:eastAsia="Times New Roman" w:cs="Segoe UI"/>
          <w:color w:val="3B3838"/>
          <w:shd w:val="clear" w:color="auto" w:fill="FFFF00"/>
        </w:rPr>
        <w:t>Datamations</w:t>
      </w:r>
      <w:r w:rsidRPr="00E72508" w:rsidR="00E72508">
        <w:rPr>
          <w:rFonts w:ascii="Segoe UI" w:hAnsi="Segoe UI" w:eastAsia="Times New Roman" w:cs="Segoe UI"/>
          <w:color w:val="3B3838"/>
          <w:shd w:val="clear" w:color="auto" w:fill="FFFF00"/>
        </w:rPr>
        <w:t xml:space="preserve"> Excel Add-in explains pivot tables through animated charts showing the data analysis steps to make them more comprehensible.</w:t>
      </w:r>
      <w:r w:rsidRPr="00156765" w:rsidR="00156765">
        <w:rPr>
          <w:rFonts w:ascii="Segoe UI" w:hAnsi="Segoe UI" w:eastAsia="Times New Roman" w:cs="Segoe UI"/>
          <w:color w:val="3B3838"/>
        </w:rPr>
        <w:t> </w:t>
      </w:r>
    </w:p>
    <w:p w:rsidRPr="00156765" w:rsidR="00156765" w:rsidP="00156765" w:rsidRDefault="00156765" w14:paraId="2978557D"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087461CC"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PROCEDURES </w:t>
      </w:r>
    </w:p>
    <w:p w:rsidR="00844575" w:rsidP="00156765" w:rsidRDefault="00156765" w14:paraId="7467AEA4" w14:textId="77777777">
      <w:pPr>
        <w:spacing w:after="0" w:line="240" w:lineRule="auto"/>
        <w:textAlignment w:val="baseline"/>
        <w:rPr>
          <w:rFonts w:ascii="Segoe UI" w:hAnsi="Segoe UI" w:eastAsia="Times New Roman" w:cs="Segoe UI"/>
          <w:color w:val="3B3838"/>
        </w:rPr>
      </w:pPr>
      <w:r w:rsidRPr="2E0789C1" w:rsidR="00156765">
        <w:rPr>
          <w:rFonts w:ascii="Segoe UI" w:hAnsi="Segoe UI" w:eastAsia="Times New Roman" w:cs="Segoe UI"/>
          <w:color w:val="3B3838" w:themeColor="background2" w:themeTint="FF" w:themeShade="40"/>
        </w:rPr>
        <w:t>During this project, the following will happen: </w:t>
      </w:r>
    </w:p>
    <w:p w:rsidRPr="00844575" w:rsidR="00156765" w:rsidP="6F741D72" w:rsidRDefault="51F747B4" w14:paraId="1449C494" w14:textId="2B4C1512">
      <w:pPr>
        <w:pStyle w:val="ListParagraph"/>
        <w:numPr>
          <w:ilvl w:val="0"/>
          <w:numId w:val="9"/>
        </w:numPr>
        <w:spacing w:after="0" w:line="240" w:lineRule="auto"/>
        <w:textAlignment w:val="baseline"/>
        <w:rPr>
          <w:rFonts w:ascii="Segoe UI" w:hAnsi="Segoe UI" w:eastAsia="Times New Roman" w:cs="Segoe UI"/>
          <w:color w:val="3B3838"/>
          <w:sz w:val="18"/>
          <w:szCs w:val="18"/>
        </w:rPr>
      </w:pPr>
      <w:r w:rsidRPr="00844575" w:rsidR="51F747B4">
        <w:rPr>
          <w:rFonts w:ascii="Segoe UI" w:hAnsi="Segoe UI" w:eastAsia="Times New Roman" w:cs="Segoe UI"/>
          <w:color w:val="3B3838"/>
          <w:shd w:val="clear" w:color="auto" w:fill="FFFF00"/>
        </w:rPr>
        <w:t>A</w:t>
      </w:r>
      <w:r w:rsidR="4E6C197A">
        <w:rPr>
          <w:rFonts w:ascii="Segoe UI" w:hAnsi="Segoe UI" w:eastAsia="Times New Roman" w:cs="Segoe UI"/>
          <w:color w:val="3B3838"/>
          <w:shd w:val="clear" w:color="auto" w:fill="FFFF00"/>
        </w:rPr>
        <w:t xml:space="preserve"> 1</w:t>
      </w:r>
      <w:r w:rsidRPr="00844575" w:rsidR="51F747B4">
        <w:rPr>
          <w:rFonts w:ascii="Segoe UI" w:hAnsi="Segoe UI" w:eastAsia="Times New Roman" w:cs="Segoe UI"/>
          <w:color w:val="3B3838"/>
          <w:shd w:val="clear" w:color="auto" w:fill="FFFF00"/>
        </w:rPr>
        <w:t xml:space="preserve">-hour </w:t>
      </w:r>
      <w:r w:rsidR="33CAE245">
        <w:rPr>
          <w:rFonts w:ascii="Segoe UI" w:hAnsi="Segoe UI" w:eastAsia="Times New Roman" w:cs="Segoe UI"/>
          <w:color w:val="3B3838"/>
          <w:shd w:val="clear" w:color="auto" w:fill="FFFF00"/>
        </w:rPr>
        <w:t xml:space="preserve">(approx.) </w:t>
      </w:r>
      <w:r w:rsidR="6607F92B">
        <w:rPr>
          <w:rFonts w:ascii="Segoe UI" w:hAnsi="Segoe UI" w:eastAsia="Times New Roman" w:cs="Segoe UI"/>
          <w:color w:val="3B3838"/>
          <w:shd w:val="clear" w:color="auto" w:fill="FFFF00"/>
        </w:rPr>
        <w:t>overview of the feature</w:t>
      </w:r>
      <w:r w:rsidR="5B8F4BBF">
        <w:rPr>
          <w:rFonts w:ascii="Segoe UI" w:hAnsi="Segoe UI" w:eastAsia="Times New Roman" w:cs="Segoe UI"/>
          <w:color w:val="3B3838"/>
          <w:shd w:val="clear" w:color="auto" w:fill="FFFF00"/>
        </w:rPr>
        <w:t>,</w:t>
      </w:r>
      <w:r w:rsidRPr="00844575" w:rsidR="51F747B4">
        <w:rPr>
          <w:rFonts w:ascii="Segoe UI" w:hAnsi="Segoe UI" w:eastAsia="Times New Roman" w:cs="Segoe UI"/>
          <w:color w:val="3B3838"/>
          <w:shd w:val="clear" w:color="auto" w:fill="FFFF00"/>
        </w:rPr>
        <w:t xml:space="preserve"> observation of you interacting with </w:t>
      </w:r>
      <w:r w:rsidR="6607F92B">
        <w:rPr>
          <w:rFonts w:ascii="Segoe UI" w:hAnsi="Segoe UI" w:eastAsia="Times New Roman" w:cs="Segoe UI"/>
          <w:color w:val="3B3838"/>
          <w:shd w:val="clear" w:color="auto" w:fill="FFFF00"/>
        </w:rPr>
        <w:t>the feature</w:t>
      </w:r>
      <w:r w:rsidR="5B8F4BBF">
        <w:rPr>
          <w:rFonts w:ascii="Segoe UI" w:hAnsi="Segoe UI" w:eastAsia="Times New Roman" w:cs="Segoe UI"/>
          <w:color w:val="3B3838"/>
          <w:shd w:val="clear" w:color="auto" w:fill="FFFF00"/>
        </w:rPr>
        <w:t xml:space="preserve"> and user surveys</w:t>
      </w:r>
    </w:p>
    <w:p w:rsidRPr="00844575" w:rsidR="00156765" w:rsidP="6F741D72" w:rsidRDefault="51F747B4" w14:paraId="553BB8F9" w14:textId="2B4C1512">
      <w:pPr>
        <w:pStyle w:val="ListParagraph"/>
        <w:numPr>
          <w:ilvl w:val="0"/>
          <w:numId w:val="9"/>
        </w:numPr>
        <w:spacing w:after="0" w:line="240" w:lineRule="auto"/>
        <w:textAlignment w:val="baseline"/>
        <w:rPr>
          <w:rFonts w:ascii="Segoe UI" w:hAnsi="Segoe UI" w:eastAsia="Times New Roman" w:cs="Segoe UI"/>
          <w:color w:val="3B3838"/>
          <w:sz w:val="18"/>
          <w:szCs w:val="18"/>
        </w:rPr>
      </w:pPr>
      <w:r w:rsidRPr="00156765" w:rsidR="61C55683">
        <w:rPr>
          <w:rFonts w:ascii="Segoe UI" w:hAnsi="Segoe UI" w:eastAsia="Times New Roman" w:cs="Segoe UI"/>
          <w:color w:val="3B3838"/>
        </w:rPr>
        <w:t>Microso</w:t>
      </w:r>
      <w:r w:rsidR="006037FC">
        <w:rPr>
          <w:rFonts w:ascii="Segoe UI" w:hAnsi="Segoe UI" w:eastAsia="Times New Roman" w:cs="Segoe UI"/>
          <w:color w:val="3B3838"/>
        </w:rPr>
        <w:t>f</w:t>
      </w:r>
      <w:r w:rsidRPr="00156765" w:rsidR="61C55683">
        <w:rPr>
          <w:rFonts w:ascii="Segoe UI" w:hAnsi="Segoe UI" w:eastAsia="Times New Roman" w:cs="Segoe UI"/>
          <w:color w:val="3B3838"/>
        </w:rPr>
        <w:t xml:space="preserve">t may document and collect information about your participation via</w:t>
      </w:r>
      <w:r w:rsidR="4FE7104A">
        <w:rPr>
          <w:rFonts w:ascii="Segoe UI" w:hAnsi="Segoe UI" w:eastAsia="Times New Roman" w:cs="Segoe UI"/>
          <w:color w:val="3B3838"/>
          <w:shd w:val="clear" w:color="auto" w:fill="FFFF00"/>
        </w:rPr>
        <w:t xml:space="preserve"> </w:t>
      </w:r>
      <w:r w:rsidR="0FEDC9EE">
        <w:rPr>
          <w:rFonts w:ascii="Segoe UI" w:hAnsi="Segoe UI" w:eastAsia="Times New Roman" w:cs="Segoe UI"/>
          <w:color w:val="3B3838"/>
          <w:shd w:val="clear" w:color="auto" w:fill="FFFF00"/>
        </w:rPr>
        <w:t>meeting notes. Third parties will not be involved with processing the collected information</w:t>
      </w:r>
      <w:r w:rsidRPr="00156765" w:rsidR="61C55683">
        <w:rPr>
          <w:rFonts w:ascii="Segoe UI" w:hAnsi="Segoe UI" w:eastAsia="Times New Roman" w:cs="Segoe UI"/>
          <w:color w:val="3B3838"/>
        </w:rPr>
        <w:t>.  </w:t>
      </w:r>
    </w:p>
    <w:p w:rsidRPr="00156765" w:rsidR="00156765" w:rsidP="00156765" w:rsidRDefault="00156765" w14:paraId="3976ED36"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227714F3" w14:textId="447A3E4B">
      <w:pPr>
        <w:spacing w:after="0" w:line="240" w:lineRule="auto"/>
        <w:textAlignment w:val="baseline"/>
        <w:rPr>
          <w:rFonts w:ascii="Segoe UI" w:hAnsi="Segoe UI" w:eastAsia="Times New Roman" w:cs="Segoe UI"/>
          <w:color w:val="3B3838"/>
          <w:sz w:val="18"/>
          <w:szCs w:val="18"/>
        </w:rPr>
      </w:pPr>
      <w:r w:rsidRPr="00156765" w:rsidR="00156765">
        <w:rPr>
          <w:rFonts w:ascii="Segoe UI" w:hAnsi="Segoe UI" w:eastAsia="Times New Roman" w:cs="Segoe UI"/>
          <w:color w:val="3B3838"/>
        </w:rPr>
        <w:t>Approximately </w:t>
      </w:r>
      <w:r w:rsidR="00F470D9">
        <w:rPr>
          <w:rFonts w:ascii="Segoe UI" w:hAnsi="Segoe UI" w:eastAsia="Times New Roman" w:cs="Segoe UI"/>
          <w:color w:val="3B3838"/>
          <w:shd w:val="clear" w:color="auto" w:fill="FFFF00"/>
        </w:rPr>
        <w:t>6</w:t>
      </w:r>
      <w:r w:rsidRPr="00156765" w:rsidR="00156765">
        <w:rPr>
          <w:rFonts w:ascii="Segoe UI" w:hAnsi="Segoe UI" w:eastAsia="Times New Roman" w:cs="Segoe UI"/>
          <w:color w:val="3B3838"/>
        </w:rPr>
        <w:t> participants will be involved in this study. </w:t>
      </w:r>
    </w:p>
    <w:p w:rsidRPr="00156765" w:rsidR="00156765" w:rsidP="00156765" w:rsidRDefault="00156765" w14:paraId="4D6B6A12"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2CD10C6E"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PERSONAL INFORMATION AND CONFIDENTIALITY </w:t>
      </w:r>
    </w:p>
    <w:p w:rsidRPr="00156765" w:rsidR="00156765" w:rsidP="00156765" w:rsidRDefault="00156765" w14:paraId="6AD6B445"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6F741D72" w:rsidRDefault="00156765" w14:paraId="49CEB2E0" w14:textId="769FCC14">
      <w:pPr>
        <w:numPr>
          <w:ilvl w:val="0"/>
          <w:numId w:val="1"/>
        </w:numPr>
        <w:tabs>
          <w:tab w:val="clear" w:pos="720"/>
        </w:tabs>
        <w:spacing w:after="0" w:line="240" w:lineRule="auto"/>
        <w:ind w:left="0" w:firstLine="0"/>
        <w:textAlignment w:val="baseline"/>
        <w:rPr>
          <w:rFonts w:ascii="Segoe UI" w:hAnsi="Segoe UI" w:eastAsia="Times New Roman" w:cs="Segoe UI"/>
        </w:rPr>
      </w:pPr>
      <w:r w:rsidRPr="00156765" w:rsidR="26CD61BA">
        <w:rPr>
          <w:rFonts w:ascii="Segoe UI" w:hAnsi="Segoe UI" w:eastAsia="Times New Roman" w:cs="Segoe UI"/>
          <w:color w:val="3B3838"/>
        </w:rPr>
        <w:t xml:space="preserve">Microsoft is </w:t>
      </w:r>
      <w:r w:rsidRPr="00156765" w:rsidR="26CD61BA">
        <w:rPr>
          <w:rFonts w:ascii="Segoe UI" w:hAnsi="Segoe UI" w:eastAsia="Times New Roman" w:cs="Segoe UI"/>
          <w:color w:val="3B3838"/>
        </w:rPr>
        <w:t>ultimately responsible</w:t>
      </w:r>
      <w:r w:rsidRPr="00156765" w:rsidR="26CD61BA">
        <w:rPr>
          <w:rFonts w:ascii="Segoe UI" w:hAnsi="Segoe UI" w:eastAsia="Times New Roman" w:cs="Segoe UI"/>
          <w:color w:val="3B3838"/>
        </w:rPr>
        <w:t xml:space="preserve"> for </w:t>
      </w:r>
      <w:r w:rsidRPr="00156765" w:rsidR="26CD61BA">
        <w:rPr>
          <w:rFonts w:ascii="Segoe UI" w:hAnsi="Segoe UI" w:eastAsia="Times New Roman" w:cs="Segoe UI"/>
          <w:color w:val="3B3838"/>
        </w:rPr>
        <w:t>determining</w:t>
      </w:r>
      <w:r w:rsidRPr="00156765" w:rsidR="26CD61BA">
        <w:rPr>
          <w:rFonts w:ascii="Segoe UI" w:hAnsi="Segoe UI" w:eastAsia="Times New Roman" w:cs="Segoe UI"/>
          <w:color w:val="3B3838"/>
        </w:rPr>
        <w:t xml:space="preserve"> the purposes and uses of your personal information. </w:t>
      </w:r>
      <w:r w:rsidRPr="00156765" w:rsidR="26CD61BA">
        <w:rPr>
          <w:rFonts w:ascii="Segoe UI" w:hAnsi="Segoe UI" w:eastAsia="Times New Roman" w:cs="Segoe UI"/>
          <w:shd w:val="clear" w:color="auto" w:fill="FFFF00"/>
        </w:rPr>
        <w:t xml:space="preserve">This project is not intended to collect personal information. De-identified data may be used for future research or given to another investigator for future use without </w:t>
      </w:r>
      <w:r w:rsidRPr="00156765" w:rsidR="26CD61BA">
        <w:rPr>
          <w:rFonts w:ascii="Segoe UI" w:hAnsi="Segoe UI" w:eastAsia="Times New Roman" w:cs="Segoe UI"/>
          <w:shd w:val="clear" w:color="auto" w:fill="FFFF00"/>
        </w:rPr>
        <w:t>additional</w:t>
      </w:r>
      <w:r w:rsidRPr="00156765" w:rsidR="26CD61BA">
        <w:rPr>
          <w:rFonts w:ascii="Segoe UI" w:hAnsi="Segoe UI" w:eastAsia="Times New Roman" w:cs="Segoe UI"/>
          <w:shd w:val="clear" w:color="auto" w:fill="FFFF00"/>
        </w:rPr>
        <w:t xml:space="preserve"> consent.</w:t>
      </w:r>
      <w:r w:rsidRPr="00156765" w:rsidR="26CD61BA">
        <w:rPr>
          <w:rFonts w:ascii="Segoe UI" w:hAnsi="Segoe UI" w:eastAsia="Times New Roman" w:cs="Segoe UI"/>
        </w:rPr>
        <w:t>  Each participant's</w:t>
      </w:r>
      <w:r w:rsidRPr="4ACDDC01" w:rsidR="26CD61BA">
        <w:rPr>
          <w:rFonts w:ascii="Segoe UI" w:hAnsi="Segoe UI" w:eastAsia="Times New Roman" w:cs="Segoe UI"/>
        </w:rPr>
        <w:t xml:space="preserve"> feedback will be referenced only by work discipline and organization. </w:t>
      </w:r>
      <w:r w:rsidRPr="00156765" w:rsidR="26CD61BA">
        <w:rPr>
          <w:rFonts w:ascii="Segoe UI" w:hAnsi="Segoe UI" w:eastAsia="Times New Roman" w:cs="Segoe UI"/>
        </w:rPr>
        <w:t>   </w:t>
      </w:r>
    </w:p>
    <w:p w:rsidR="4ACDDC01" w:rsidP="4ACDDC01" w:rsidRDefault="4ACDDC01" w14:paraId="6AC87E79" w14:textId="47BF1F28">
      <w:pPr>
        <w:pStyle w:val="Normal"/>
        <w:numPr>
          <w:ilvl w:val="0"/>
          <w:numId w:val="1"/>
        </w:numPr>
        <w:tabs>
          <w:tab w:val="clear" w:leader="none" w:pos="720"/>
        </w:tabs>
        <w:spacing w:after="0" w:line="240" w:lineRule="auto"/>
        <w:ind w:left="0" w:firstLine="0"/>
        <w:rPr>
          <w:rFonts w:ascii="Segoe UI" w:hAnsi="Segoe UI" w:eastAsia="Segoe UI" w:cs="Segoe UI"/>
          <w:noProof w:val="0"/>
          <w:color w:val="3B3838" w:themeColor="background2" w:themeTint="FF" w:themeShade="40"/>
          <w:sz w:val="22"/>
          <w:szCs w:val="22"/>
          <w:lang w:val="en-US"/>
        </w:rPr>
      </w:pPr>
      <w:r w:rsidRPr="2E0789C1" w:rsidR="4ACDDC01">
        <w:rPr>
          <w:rFonts w:ascii="Segoe UI" w:hAnsi="Segoe UI" w:eastAsia="Segoe UI" w:cs="Segoe UI"/>
          <w:b w:val="1"/>
          <w:bCs w:val="1"/>
          <w:noProof w:val="0"/>
          <w:color w:val="3B3838" w:themeColor="background2" w:themeTint="FF" w:themeShade="40"/>
          <w:sz w:val="22"/>
          <w:szCs w:val="22"/>
          <w:lang w:val="en-US"/>
        </w:rPr>
        <w:t>How we use study information</w:t>
      </w:r>
      <w:r w:rsidRPr="2E0789C1" w:rsidR="4ACDDC01">
        <w:rPr>
          <w:rFonts w:ascii="Segoe UI" w:hAnsi="Segoe UI" w:eastAsia="Segoe UI" w:cs="Segoe UI"/>
          <w:b w:val="1"/>
          <w:bCs w:val="1"/>
          <w:noProof w:val="0"/>
          <w:color w:val="3B3838" w:themeColor="background2" w:themeTint="FF" w:themeShade="40"/>
          <w:sz w:val="22"/>
          <w:szCs w:val="22"/>
          <w:lang w:val="en-US"/>
        </w:rPr>
        <w:t>.</w:t>
      </w:r>
      <w:r w:rsidRPr="2E0789C1" w:rsidR="4ACDDC01">
        <w:rPr>
          <w:rFonts w:ascii="Segoe UI" w:hAnsi="Segoe UI" w:eastAsia="Segoe UI" w:cs="Segoe UI"/>
          <w:noProof w:val="0"/>
          <w:color w:val="3B3838" w:themeColor="background2" w:themeTint="FF" w:themeShade="40"/>
          <w:sz w:val="22"/>
          <w:szCs w:val="22"/>
          <w:lang w:val="en-US"/>
        </w:rPr>
        <w:t xml:space="preserve">  </w:t>
      </w:r>
      <w:r w:rsidRPr="2E0789C1" w:rsidR="4ACDDC01">
        <w:rPr>
          <w:rFonts w:ascii="Segoe UI" w:hAnsi="Segoe UI" w:eastAsia="Segoe UI" w:cs="Segoe UI"/>
          <w:noProof w:val="0"/>
          <w:color w:val="3B3838" w:themeColor="background2" w:themeTint="FF" w:themeShade="40"/>
          <w:sz w:val="22"/>
          <w:szCs w:val="22"/>
          <w:lang w:val="en-US"/>
        </w:rPr>
        <w:t>The data and information collected during this project will be used primarily to perform research for purposes described in the introduction above</w:t>
      </w:r>
      <w:r w:rsidRPr="2E0789C1" w:rsidR="4ACDDC01">
        <w:rPr>
          <w:rFonts w:ascii="Segoe UI" w:hAnsi="Segoe UI" w:eastAsia="Segoe UI" w:cs="Segoe UI"/>
          <w:noProof w:val="0"/>
          <w:color w:val="3B3838" w:themeColor="background2" w:themeTint="FF" w:themeShade="40"/>
          <w:sz w:val="22"/>
          <w:szCs w:val="22"/>
          <w:lang w:val="en-US"/>
        </w:rPr>
        <w:t xml:space="preserve">.  </w:t>
      </w:r>
      <w:r w:rsidRPr="2E0789C1" w:rsidR="4ACDDC01">
        <w:rPr>
          <w:rFonts w:ascii="Segoe UI" w:hAnsi="Segoe UI" w:eastAsia="Segoe UI" w:cs="Segoe UI"/>
          <w:noProof w:val="0"/>
          <w:color w:val="3B3838" w:themeColor="background2" w:themeTint="FF" w:themeShade="40"/>
          <w:sz w:val="22"/>
          <w:szCs w:val="22"/>
          <w:lang w:val="en-US"/>
        </w:rPr>
        <w:t xml:space="preserve">Such information and data, or the results of the research may eventually be used to develop and improve our commercial products, </w:t>
      </w:r>
      <w:r w:rsidRPr="2E0789C1" w:rsidR="4ACDDC01">
        <w:rPr>
          <w:rFonts w:ascii="Segoe UI" w:hAnsi="Segoe UI" w:eastAsia="Segoe UI" w:cs="Segoe UI"/>
          <w:noProof w:val="0"/>
          <w:color w:val="3B3838" w:themeColor="background2" w:themeTint="FF" w:themeShade="40"/>
          <w:sz w:val="22"/>
          <w:szCs w:val="22"/>
          <w:lang w:val="en-US"/>
        </w:rPr>
        <w:t>services</w:t>
      </w:r>
      <w:r w:rsidRPr="2E0789C1" w:rsidR="4ACDDC01">
        <w:rPr>
          <w:rFonts w:ascii="Segoe UI" w:hAnsi="Segoe UI" w:eastAsia="Segoe UI" w:cs="Segoe UI"/>
          <w:noProof w:val="0"/>
          <w:color w:val="3B3838" w:themeColor="background2" w:themeTint="FF" w:themeShade="40"/>
          <w:sz w:val="22"/>
          <w:szCs w:val="22"/>
          <w:lang w:val="en-US"/>
        </w:rPr>
        <w:t xml:space="preserve"> or technologies</w:t>
      </w:r>
      <w:r w:rsidRPr="2E0789C1" w:rsidR="4ACDDC01">
        <w:rPr>
          <w:rFonts w:ascii="Segoe UI" w:hAnsi="Segoe UI" w:eastAsia="Segoe UI" w:cs="Segoe UI"/>
          <w:noProof w:val="0"/>
          <w:color w:val="3B3838" w:themeColor="background2" w:themeTint="FF" w:themeShade="40"/>
          <w:sz w:val="22"/>
          <w:szCs w:val="22"/>
          <w:lang w:val="en-US"/>
        </w:rPr>
        <w:t xml:space="preserve">.  </w:t>
      </w:r>
    </w:p>
    <w:p w:rsidR="4ACDDC01" w:rsidP="4ACDDC01" w:rsidRDefault="4ACDDC01" w14:paraId="04CD9BB8" w14:textId="2A61C73D">
      <w:pPr>
        <w:pStyle w:val="Normal"/>
        <w:numPr>
          <w:ilvl w:val="0"/>
          <w:numId w:val="1"/>
        </w:numPr>
        <w:tabs>
          <w:tab w:val="clear" w:leader="none" w:pos="720"/>
        </w:tabs>
        <w:spacing w:after="0" w:line="240" w:lineRule="auto"/>
        <w:ind w:left="0" w:firstLine="0"/>
        <w:rPr>
          <w:rFonts w:ascii="Segoe UI" w:hAnsi="Segoe UI" w:eastAsia="Segoe UI" w:cs="Segoe UI"/>
          <w:b w:val="0"/>
          <w:bCs w:val="0"/>
          <w:noProof w:val="0"/>
          <w:color w:val="3B3838" w:themeColor="background2" w:themeTint="FF" w:themeShade="40"/>
          <w:sz w:val="22"/>
          <w:szCs w:val="22"/>
          <w:lang w:val="en-US"/>
        </w:rPr>
      </w:pPr>
      <w:r w:rsidRPr="2E0789C1" w:rsidR="4ACDDC01">
        <w:rPr>
          <w:rFonts w:ascii="Segoe UI" w:hAnsi="Segoe UI" w:eastAsia="Segoe UI" w:cs="Segoe UI"/>
          <w:b w:val="1"/>
          <w:bCs w:val="1"/>
          <w:noProof w:val="0"/>
          <w:color w:val="3B3838" w:themeColor="background2" w:themeTint="FF" w:themeShade="40"/>
          <w:sz w:val="22"/>
          <w:szCs w:val="22"/>
          <w:lang w:val="en-US"/>
        </w:rPr>
        <w:t>How we store and share study information</w:t>
      </w:r>
      <w:r w:rsidRPr="2E0789C1" w:rsidR="4ACDDC01">
        <w:rPr>
          <w:rFonts w:ascii="Segoe UI" w:hAnsi="Segoe UI" w:eastAsia="Segoe UI" w:cs="Segoe UI"/>
          <w:b w:val="1"/>
          <w:bCs w:val="1"/>
          <w:noProof w:val="0"/>
          <w:color w:val="3B3838" w:themeColor="background2" w:themeTint="FF" w:themeShade="40"/>
          <w:sz w:val="22"/>
          <w:szCs w:val="22"/>
          <w:lang w:val="en-US"/>
        </w:rPr>
        <w:t xml:space="preserve">.  </w:t>
      </w:r>
      <w:r w:rsidRPr="2E0789C1" w:rsidR="4ACDDC01">
        <w:rPr>
          <w:rFonts w:ascii="Segoe UI" w:hAnsi="Segoe UI" w:eastAsia="Segoe UI" w:cs="Segoe UI"/>
          <w:b w:val="0"/>
          <w:bCs w:val="0"/>
          <w:noProof w:val="0"/>
          <w:color w:val="3B3838" w:themeColor="background2" w:themeTint="FF" w:themeShade="40"/>
          <w:sz w:val="22"/>
          <w:szCs w:val="22"/>
          <w:lang w:val="en-US"/>
        </w:rPr>
        <w:t xml:space="preserve">Study information will </w:t>
      </w:r>
      <w:r w:rsidRPr="2E0789C1" w:rsidR="4ACDDC01">
        <w:rPr>
          <w:rFonts w:ascii="Segoe UI" w:hAnsi="Segoe UI" w:eastAsia="Segoe UI" w:cs="Segoe UI"/>
          <w:b w:val="0"/>
          <w:bCs w:val="0"/>
          <w:noProof w:val="0"/>
          <w:color w:val="3B3838" w:themeColor="background2" w:themeTint="FF" w:themeShade="40"/>
          <w:sz w:val="22"/>
          <w:szCs w:val="22"/>
          <w:lang w:val="en-US"/>
        </w:rPr>
        <w:t>stored</w:t>
      </w:r>
      <w:r w:rsidRPr="2E0789C1" w:rsidR="4ACDDC01">
        <w:rPr>
          <w:rFonts w:ascii="Segoe UI" w:hAnsi="Segoe UI" w:eastAsia="Segoe UI" w:cs="Segoe UI"/>
          <w:b w:val="0"/>
          <w:bCs w:val="0"/>
          <w:noProof w:val="0"/>
          <w:color w:val="3B3838" w:themeColor="background2" w:themeTint="FF" w:themeShade="40"/>
          <w:sz w:val="22"/>
          <w:szCs w:val="22"/>
          <w:lang w:val="en-US"/>
        </w:rPr>
        <w:t xml:space="preserve"> for a period of up to 2 years.</w:t>
      </w:r>
    </w:p>
    <w:p w:rsidR="4ACDDC01" w:rsidP="4ACDDC01" w:rsidRDefault="4ACDDC01" w14:paraId="00F7F963" w14:textId="52FBE113">
      <w:pPr>
        <w:pStyle w:val="Normal"/>
        <w:tabs>
          <w:tab w:val="clear" w:leader="none" w:pos="720"/>
        </w:tabs>
        <w:spacing w:after="0" w:line="240" w:lineRule="auto"/>
        <w:ind w:left="0"/>
        <w:rPr>
          <w:rFonts w:ascii="Segoe UI" w:hAnsi="Segoe UI" w:eastAsia="Segoe UI" w:cs="Segoe UI"/>
          <w:b w:val="0"/>
          <w:bCs w:val="0"/>
          <w:noProof w:val="0"/>
          <w:color w:val="3B3838" w:themeColor="background2" w:themeTint="FF" w:themeShade="40"/>
          <w:sz w:val="22"/>
          <w:szCs w:val="22"/>
          <w:lang w:val="en-US"/>
        </w:rPr>
      </w:pPr>
    </w:p>
    <w:p w:rsidR="4ACDDC01" w:rsidP="4ACDDC01" w:rsidRDefault="4ACDDC01" w14:paraId="3F34E0B6" w14:textId="3825C36C">
      <w:pPr>
        <w:spacing w:after="0" w:line="240" w:lineRule="auto"/>
        <w:ind w:left="-360"/>
        <w:rPr>
          <w:rFonts w:ascii="Segoe UI" w:hAnsi="Segoe UI" w:eastAsia="Times New Roman" w:cs="Segoe UI"/>
        </w:rPr>
      </w:pPr>
    </w:p>
    <w:p w:rsidR="4ACDDC01" w:rsidP="4ACDDC01" w:rsidRDefault="4ACDDC01" w14:paraId="145645FA" w14:textId="58AEC278">
      <w:pPr>
        <w:pStyle w:val="Normal"/>
        <w:spacing w:after="0" w:line="240" w:lineRule="auto"/>
        <w:ind w:left="-360"/>
        <w:rPr>
          <w:rFonts w:ascii="Segoe UI" w:hAnsi="Segoe UI" w:eastAsia="Segoe UI" w:cs="Segoe UI"/>
          <w:noProof w:val="0"/>
          <w:sz w:val="22"/>
          <w:szCs w:val="22"/>
          <w:lang w:val="en-US"/>
        </w:rPr>
      </w:pPr>
      <w:r w:rsidRPr="4ACDDC01" w:rsidR="4ACDDC01">
        <w:rPr>
          <w:rFonts w:ascii="Segoe UI" w:hAnsi="Segoe UI" w:eastAsia="Times New Roman" w:cs="Segoe UI"/>
        </w:rPr>
        <w:t xml:space="preserve">For information about Microsoft's privacy practices, please see </w:t>
      </w:r>
      <w:r w:rsidRPr="4ACDDC01" w:rsidR="4ACDDC01">
        <w:rPr>
          <w:rFonts w:ascii="Segoe UI" w:hAnsi="Segoe UI" w:eastAsia="Segoe UI" w:cs="Segoe UI"/>
          <w:noProof w:val="0"/>
          <w:color w:val="000000" w:themeColor="text1" w:themeTint="FF" w:themeShade="FF"/>
          <w:sz w:val="22"/>
          <w:szCs w:val="22"/>
          <w:lang w:val="en-US"/>
        </w:rPr>
        <w:t xml:space="preserve">the </w:t>
      </w:r>
      <w:ins w:author="Richard Ciapala" w:date="2022-06-16T17:00:06.272Z" w:id="772245953">
        <w:r>
          <w:fldChar w:fldCharType="begin"/>
        </w:r>
        <w:r>
          <w:instrText xml:space="preserve">HYPERLINK "https://privacy.microsoft.com/en-us/privacystatement" </w:instrText>
        </w:r>
        <w:r>
          <w:fldChar w:fldCharType="separate"/>
        </w:r>
        <w:r/>
      </w:ins>
      <w:r w:rsidRPr="4ACDDC01" w:rsidR="4ACDDC01">
        <w:rPr>
          <w:rStyle w:val="Hyperlink"/>
          <w:rFonts w:ascii="Segoe UI" w:hAnsi="Segoe UI" w:eastAsia="Segoe UI" w:cs="Segoe UI"/>
          <w:noProof w:val="0"/>
          <w:sz w:val="22"/>
          <w:szCs w:val="22"/>
          <w:lang w:val="en-US"/>
        </w:rPr>
        <w:t>Microsoft Privacy Statement</w:t>
      </w:r>
      <w:ins w:author="Richard Ciapala" w:date="2022-06-16T17:00:06.272Z" w:id="867917901">
        <w:r>
          <w:fldChar w:fldCharType="end"/>
        </w:r>
      </w:ins>
      <w:r w:rsidRPr="4ACDDC01" w:rsidR="4ACDDC01">
        <w:rPr>
          <w:rFonts w:ascii="Segoe UI" w:hAnsi="Segoe UI" w:eastAsia="Segoe UI" w:cs="Segoe UI"/>
          <w:noProof w:val="0"/>
          <w:color w:val="000000" w:themeColor="text1" w:themeTint="FF" w:themeShade="FF"/>
          <w:sz w:val="22"/>
          <w:szCs w:val="22"/>
          <w:lang w:val="en-US"/>
        </w:rPr>
        <w:t xml:space="preserve"> (</w:t>
      </w:r>
      <w:ins w:author="Richard Ciapala" w:date="2022-06-16T17:00:06.279Z" w:id="289019195">
        <w:r>
          <w:fldChar w:fldCharType="begin"/>
        </w:r>
        <w:r>
          <w:instrText xml:space="preserve">HYPERLINK "https://privacy.microsoft.com/en-us/privacystatement" </w:instrText>
        </w:r>
        <w:r>
          <w:fldChar w:fldCharType="separate"/>
        </w:r>
        <w:r/>
      </w:ins>
      <w:r w:rsidRPr="4ACDDC01" w:rsidR="4ACDDC01">
        <w:rPr>
          <w:rStyle w:val="Hyperlink"/>
          <w:rFonts w:ascii="Segoe UI" w:hAnsi="Segoe UI" w:eastAsia="Segoe UI" w:cs="Segoe UI"/>
          <w:noProof w:val="0"/>
          <w:sz w:val="22"/>
          <w:szCs w:val="22"/>
          <w:lang w:val="en-US"/>
        </w:rPr>
        <w:t>https://privacy.microsoft.com/en-us/privacystatement</w:t>
      </w:r>
      <w:ins w:author="Richard Ciapala" w:date="2022-06-16T17:00:06.279Z" w:id="730106322">
        <w:r>
          <w:fldChar w:fldCharType="end"/>
        </w:r>
      </w:ins>
      <w:r w:rsidRPr="4ACDDC01" w:rsidR="4ACDDC01">
        <w:rPr>
          <w:rFonts w:ascii="Segoe UI" w:hAnsi="Segoe UI" w:eastAsia="Segoe UI" w:cs="Segoe UI"/>
          <w:noProof w:val="0"/>
          <w:color w:val="000000" w:themeColor="text1" w:themeTint="FF" w:themeShade="FF"/>
          <w:sz w:val="22"/>
          <w:szCs w:val="22"/>
          <w:lang w:val="en-US"/>
        </w:rPr>
        <w:t>)</w:t>
      </w:r>
      <w:r w:rsidRPr="4ACDDC01" w:rsidR="4ACDDC01">
        <w:rPr>
          <w:rFonts w:ascii="Segoe UI" w:hAnsi="Segoe UI" w:eastAsia="Segoe UI" w:cs="Segoe UI"/>
          <w:noProof w:val="0"/>
          <w:color w:val="3B3838" w:themeColor="background2" w:themeTint="FF" w:themeShade="40"/>
          <w:sz w:val="22"/>
          <w:szCs w:val="22"/>
          <w:lang w:val="en-GB"/>
        </w:rPr>
        <w:t xml:space="preserve">. </w:t>
      </w:r>
      <w:r w:rsidRPr="4ACDDC01" w:rsidR="4ACDDC01">
        <w:rPr>
          <w:rFonts w:ascii="Segoe UI" w:hAnsi="Segoe UI" w:eastAsia="Segoe UI" w:cs="Segoe UI"/>
          <w:noProof w:val="0"/>
          <w:sz w:val="22"/>
          <w:szCs w:val="22"/>
          <w:lang w:val="en-US"/>
        </w:rPr>
        <w:t xml:space="preserve"> </w:t>
      </w:r>
    </w:p>
    <w:p w:rsidRPr="00156765" w:rsidR="00156765" w:rsidP="00156765" w:rsidRDefault="00156765" w14:paraId="19B1264D" w14:textId="77777777">
      <w:pPr>
        <w:spacing w:after="0" w:line="240" w:lineRule="auto"/>
        <w:ind w:left="-360"/>
        <w:textAlignment w:val="baseline"/>
        <w:rPr>
          <w:rFonts w:ascii="Segoe UI" w:hAnsi="Segoe UI" w:eastAsia="Times New Roman" w:cs="Segoe UI"/>
          <w:sz w:val="18"/>
          <w:szCs w:val="18"/>
        </w:rPr>
      </w:pPr>
      <w:r w:rsidRPr="2E0789C1" w:rsidR="00156765">
        <w:rPr>
          <w:rFonts w:ascii="Segoe UI" w:hAnsi="Segoe UI" w:eastAsia="Times New Roman" w:cs="Segoe UI"/>
        </w:rPr>
        <w:t> </w:t>
      </w:r>
    </w:p>
    <w:p w:rsidRPr="00156765" w:rsidR="00156765" w:rsidP="4ACDDC01" w:rsidRDefault="00156765" w14:paraId="5D939D9B" w14:textId="4F27982D">
      <w:pPr>
        <w:numPr>
          <w:ilvl w:val="0"/>
          <w:numId w:val="2"/>
        </w:numPr>
        <w:tabs>
          <w:tab w:val="clear" w:leader="none" w:pos="720"/>
        </w:tabs>
        <w:spacing w:after="0" w:line="240" w:lineRule="auto"/>
        <w:ind w:left="0" w:firstLine="0"/>
        <w:textAlignment w:val="baseline"/>
        <w:rPr>
          <w:rFonts w:ascii="Segoe UI" w:hAnsi="Segoe UI" w:eastAsia="Times New Roman" w:cs="Segoe UI"/>
          <w:color w:val="3B3838"/>
          <w:sz w:val="18"/>
          <w:szCs w:val="18"/>
        </w:rPr>
      </w:pPr>
      <w:r w:rsidRPr="2E0789C1" w:rsidR="26CD61BA">
        <w:rPr>
          <w:rFonts w:ascii="Segoe UI" w:hAnsi="Segoe UI" w:eastAsia="Times New Roman" w:cs="Segoe UI"/>
          <w:color w:val="3B3838" w:themeColor="background2" w:themeTint="FF" w:themeShade="40"/>
        </w:rPr>
        <w:t> </w:t>
      </w:r>
    </w:p>
    <w:p w:rsidRPr="00156765" w:rsidR="00156765" w:rsidP="00156765" w:rsidRDefault="00156765" w14:paraId="031225D8"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MICROSOFT AND CONFIDENTIALITY </w:t>
      </w:r>
    </w:p>
    <w:p w:rsidRPr="00156765" w:rsidR="00156765" w:rsidP="00156765" w:rsidRDefault="00156765" w14:paraId="6A427D79" w14:textId="7C58E0DE">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xml:space="preserve">The research project and information you learn by </w:t>
      </w:r>
      <w:r w:rsidRPr="2E0789C1" w:rsidR="00156765">
        <w:rPr>
          <w:rFonts w:ascii="Segoe UI" w:hAnsi="Segoe UI" w:eastAsia="Times New Roman" w:cs="Segoe UI"/>
          <w:color w:val="3B3838" w:themeColor="background2" w:themeTint="FF" w:themeShade="40"/>
        </w:rPr>
        <w:t>participating</w:t>
      </w:r>
      <w:r w:rsidRPr="2E0789C1" w:rsidR="00156765">
        <w:rPr>
          <w:rFonts w:ascii="Segoe UI" w:hAnsi="Segoe UI" w:eastAsia="Times New Roman" w:cs="Segoe UI"/>
          <w:color w:val="3B3838" w:themeColor="background2" w:themeTint="FF" w:themeShade="40"/>
        </w:rPr>
        <w:t xml:space="preserve"> in the project is confidential to Microsoft.  Sharing this confidential information with people other than those </w:t>
      </w:r>
      <w:r w:rsidRPr="2E0789C1" w:rsidR="00156765">
        <w:rPr>
          <w:rFonts w:ascii="Segoe UI" w:hAnsi="Segoe UI" w:eastAsia="Times New Roman" w:cs="Segoe UI"/>
          <w:color w:val="3B3838" w:themeColor="background2" w:themeTint="FF" w:themeShade="40"/>
        </w:rPr>
        <w:t>we’ve</w:t>
      </w:r>
      <w:r w:rsidRPr="2E0789C1" w:rsidR="00156765">
        <w:rPr>
          <w:rFonts w:ascii="Segoe UI" w:hAnsi="Segoe UI" w:eastAsia="Times New Roman" w:cs="Segoe UI"/>
          <w:color w:val="3B3838" w:themeColor="background2" w:themeTint="FF" w:themeShade="40"/>
        </w:rPr>
        <w:t xml:space="preserve"> </w:t>
      </w:r>
      <w:r w:rsidRPr="2E0789C1" w:rsidR="00156765">
        <w:rPr>
          <w:rFonts w:ascii="Segoe UI" w:hAnsi="Segoe UI" w:eastAsia="Times New Roman" w:cs="Segoe UI"/>
          <w:color w:val="3B3838" w:themeColor="background2" w:themeTint="FF" w:themeShade="40"/>
        </w:rPr>
        <w:t>identified</w:t>
      </w:r>
      <w:r w:rsidRPr="2E0789C1" w:rsidR="00156765">
        <w:rPr>
          <w:rFonts w:ascii="Segoe UI" w:hAnsi="Segoe UI" w:eastAsia="Times New Roman" w:cs="Segoe UI"/>
          <w:color w:val="3B3838" w:themeColor="background2" w:themeTint="FF" w:themeShade="40"/>
        </w:rPr>
        <w:t xml:space="preserve"> above could negatively affect</w:t>
      </w:r>
      <w:r w:rsidRPr="2E0789C1" w:rsidR="00156765">
        <w:rPr>
          <w:rFonts w:ascii="Segoe UI" w:hAnsi="Segoe UI" w:eastAsia="Times New Roman" w:cs="Segoe UI"/>
          <w:color w:val="3B3838" w:themeColor="background2" w:themeTint="FF" w:themeShade="40"/>
        </w:rPr>
        <w:t xml:space="preserve"> the</w:t>
      </w:r>
      <w:r w:rsidRPr="2E0789C1" w:rsidR="00156765">
        <w:rPr>
          <w:rFonts w:ascii="Segoe UI" w:hAnsi="Segoe UI" w:eastAsia="Times New Roman" w:cs="Segoe UI"/>
          <w:color w:val="881798"/>
          <w:u w:val="single"/>
        </w:rPr>
        <w:t> </w:t>
      </w:r>
      <w:r w:rsidRPr="2E0789C1" w:rsidR="00156765">
        <w:rPr>
          <w:rFonts w:ascii="Segoe UI" w:hAnsi="Segoe UI" w:eastAsia="Times New Roman" w:cs="Segoe UI"/>
          <w:color w:val="3B3838" w:themeColor="background2" w:themeTint="FF" w:themeShade="40"/>
        </w:rPr>
        <w:t>integrity of the research study and could even make it more difficult for Microsoft to develop new products based on the information obtained in this study. It is therefore important that you do not talk about the project outside of the study team (unless you are legally required to do so by a court or other government order).  This does not apply if the information is </w:t>
      </w:r>
      <w:r w:rsidRPr="2E0789C1" w:rsidR="00156765">
        <w:rPr>
          <w:rFonts w:ascii="Segoe UI" w:hAnsi="Segoe UI" w:eastAsia="Times New Roman" w:cs="Segoe UI"/>
          <w:color w:val="3B3838" w:themeColor="background2" w:themeTint="FF" w:themeShade="40"/>
        </w:rPr>
        <w:t>general public</w:t>
      </w:r>
      <w:r w:rsidRPr="2E0789C1" w:rsidR="00156765">
        <w:rPr>
          <w:rFonts w:ascii="Segoe UI" w:hAnsi="Segoe UI" w:eastAsia="Times New Roman" w:cs="Segoe UI"/>
          <w:color w:val="3B3838" w:themeColor="background2" w:themeTint="FF" w:themeShade="40"/>
        </w:rPr>
        <w:t> knowledge or if you have a legal right to share the information.  </w:t>
      </w:r>
    </w:p>
    <w:p w:rsidRPr="00156765" w:rsidR="00156765" w:rsidP="4ACDDC01" w:rsidRDefault="00156765" w14:paraId="5933EBDD" w14:textId="75C6922F">
      <w:pPr>
        <w:pStyle w:val="Normal"/>
        <w:spacing w:after="0" w:line="240" w:lineRule="auto"/>
        <w:textAlignment w:val="baseline"/>
        <w:rPr>
          <w:rFonts w:ascii="Segoe UI" w:hAnsi="Segoe UI" w:eastAsia="Times New Roman" w:cs="Segoe UI"/>
          <w:color w:val="3B3838"/>
          <w:sz w:val="18"/>
          <w:szCs w:val="18"/>
        </w:rPr>
      </w:pPr>
      <w:r w:rsidRPr="2E0789C1" w:rsidR="26CD61BA">
        <w:rPr>
          <w:rFonts w:ascii="Segoe UI" w:hAnsi="Segoe UI" w:eastAsia="Times New Roman" w:cs="Segoe UI"/>
          <w:color w:val="3B3838" w:themeColor="background2" w:themeTint="FF" w:themeShade="40"/>
        </w:rPr>
        <w:t> </w:t>
      </w:r>
    </w:p>
    <w:p w:rsidRPr="00156765" w:rsidR="00156765" w:rsidP="00156765" w:rsidRDefault="00156765" w14:paraId="49F37EA0"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PAYMENT FOR PARTICIPATION </w:t>
      </w:r>
    </w:p>
    <w:p w:rsidRPr="00156765" w:rsidR="00156765" w:rsidP="6F741D72" w:rsidRDefault="00156765" w14:paraId="57F642BB" w14:textId="045749F1">
      <w:pPr>
        <w:spacing w:after="0" w:line="240" w:lineRule="auto"/>
        <w:textAlignment w:val="baseline"/>
        <w:rPr>
          <w:rFonts w:ascii="Segoe UI" w:hAnsi="Segoe UI" w:eastAsia="Times New Roman" w:cs="Segoe UI"/>
          <w:color w:val="3B3838" w:themeColor="background2" w:themeShade="40"/>
        </w:rPr>
      </w:pPr>
    </w:p>
    <w:p w:rsidRPr="00156765" w:rsidR="00156765" w:rsidP="6F741D72" w:rsidRDefault="00156765" w14:paraId="31E6D0ED" w14:textId="07D59FD4">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Your feedback may be used to make new products, </w:t>
      </w:r>
      <w:r w:rsidRPr="2E0789C1" w:rsidR="00156765">
        <w:rPr>
          <w:rFonts w:ascii="Segoe UI" w:hAnsi="Segoe UI" w:eastAsia="Times New Roman" w:cs="Segoe UI"/>
          <w:color w:val="3B3838" w:themeColor="background2" w:themeTint="FF" w:themeShade="40"/>
        </w:rPr>
        <w:t>tests</w:t>
      </w:r>
      <w:r w:rsidRPr="2E0789C1" w:rsidR="00156765">
        <w:rPr>
          <w:rFonts w:ascii="Segoe UI" w:hAnsi="Segoe UI" w:eastAsia="Times New Roman" w:cs="Segoe UI"/>
          <w:color w:val="3B3838" w:themeColor="background2" w:themeTint="FF" w:themeShade="40"/>
        </w:rPr>
        <w:t> or findings.  These may have value and may be developed and owned by Microsoft and/or others.  If this happens, there are no plans to pay you.   </w:t>
      </w:r>
    </w:p>
    <w:p w:rsidRPr="00156765" w:rsidR="00156765" w:rsidP="00156765" w:rsidRDefault="00156765" w14:paraId="7EE9F3ED"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5B3AA447" w14:textId="6AA94BB2">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CONTACT INFORMATION </w:t>
      </w:r>
    </w:p>
    <w:p w:rsidRPr="00156765" w:rsidR="00156765" w:rsidP="00156765" w:rsidRDefault="00156765" w14:paraId="73BD30F3"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3C0BCF77" w14:textId="0226583B">
      <w:pPr>
        <w:spacing w:after="0" w:line="240" w:lineRule="auto"/>
        <w:textAlignment w:val="baseline"/>
        <w:rPr>
          <w:rFonts w:ascii="Segoe UI" w:hAnsi="Segoe UI" w:eastAsia="Times New Roman" w:cs="Segoe UI"/>
          <w:color w:val="3B3838"/>
          <w:sz w:val="18"/>
          <w:szCs w:val="18"/>
        </w:rPr>
      </w:pPr>
      <w:r w:rsidRPr="00156765" w:rsidR="00156765">
        <w:rPr>
          <w:rFonts w:ascii="Segoe UI" w:hAnsi="Segoe UI" w:eastAsia="Times New Roman" w:cs="Segoe UI"/>
          <w:color w:val="3B3838"/>
        </w:rPr>
        <w:t xml:space="preserve">Should you have any questions concerning this project, or if you are injured </w:t>
      </w:r>
      <w:r w:rsidRPr="00156765" w:rsidR="00156765">
        <w:rPr>
          <w:rFonts w:ascii="Segoe UI" w:hAnsi="Segoe UI" w:eastAsia="Times New Roman" w:cs="Segoe UI"/>
          <w:color w:val="3B3838"/>
        </w:rPr>
        <w:t>as a result of</w:t>
      </w:r>
      <w:r w:rsidRPr="00156765" w:rsidR="00156765">
        <w:rPr>
          <w:rFonts w:ascii="Segoe UI" w:hAnsi="Segoe UI" w:eastAsia="Times New Roman" w:cs="Segoe UI"/>
          <w:color w:val="3B3838"/>
        </w:rPr>
        <w:t xml:space="preserve"> being in this study, please </w:t>
      </w:r>
      <w:r w:rsidRPr="00156765" w:rsidR="00156765">
        <w:rPr>
          <w:rFonts w:ascii="Segoe UI" w:hAnsi="Segoe UI" w:eastAsia="Times New Roman" w:cs="Segoe UI"/>
          <w:color w:val="3B3838"/>
        </w:rPr>
        <w:t>contact;</w:t>
      </w:r>
      <w:r w:rsidRPr="00156765" w:rsidR="00156765">
        <w:rPr>
          <w:rFonts w:ascii="Segoe UI" w:hAnsi="Segoe UI" w:eastAsia="Times New Roman" w:cs="Segoe UI"/>
          <w:color w:val="3B3838"/>
        </w:rPr>
        <w:t> </w:t>
      </w:r>
      <w:r w:rsidR="0080076E">
        <w:rPr>
          <w:rFonts w:ascii="Segoe UI" w:hAnsi="Segoe UI" w:eastAsia="Times New Roman" w:cs="Segoe UI"/>
          <w:color w:val="3B3838"/>
          <w:shd w:val="clear" w:color="auto" w:fill="FFFF00"/>
        </w:rPr>
        <w:t>Jak</w:t>
      </w:r>
      <w:r w:rsidR="0034081D">
        <w:rPr>
          <w:rFonts w:ascii="Segoe UI" w:hAnsi="Segoe UI" w:eastAsia="Times New Roman" w:cs="Segoe UI"/>
          <w:color w:val="3B3838"/>
          <w:shd w:val="clear" w:color="auto" w:fill="FFFF00"/>
        </w:rPr>
        <w:t>e</w:t>
      </w:r>
      <w:r w:rsidR="0080076E">
        <w:rPr>
          <w:rFonts w:ascii="Segoe UI" w:hAnsi="Segoe UI" w:eastAsia="Times New Roman" w:cs="Segoe UI"/>
          <w:color w:val="3B3838"/>
          <w:shd w:val="clear" w:color="auto" w:fill="FFFF00"/>
        </w:rPr>
        <w:t xml:space="preserve"> Hofman</w:t>
      </w:r>
      <w:r w:rsidRPr="00156765" w:rsidR="00156765">
        <w:rPr>
          <w:rFonts w:ascii="Segoe UI" w:hAnsi="Segoe UI" w:eastAsia="Times New Roman" w:cs="Segoe UI"/>
          <w:color w:val="3B3838"/>
          <w:shd w:val="clear" w:color="auto" w:fill="FFFF00"/>
        </w:rPr>
        <w:t xml:space="preserve"> at </w:t>
      </w:r>
      <w:r w:rsidRPr="00F01B91" w:rsidR="00F01B91">
        <w:rPr>
          <w:rFonts w:ascii="Segoe UI" w:hAnsi="Segoe UI" w:eastAsia="Times New Roman" w:cs="Segoe UI"/>
          <w:color w:val="3B3838"/>
          <w:shd w:val="clear" w:color="auto" w:fill="FFFF00"/>
        </w:rPr>
        <w:t>jmh@microsoft.com</w:t>
      </w:r>
      <w:r w:rsidRPr="00156765" w:rsidR="00156765">
        <w:rPr>
          <w:rFonts w:ascii="Segoe UI" w:hAnsi="Segoe UI" w:eastAsia="Times New Roman" w:cs="Segoe UI"/>
          <w:color w:val="3B3838"/>
          <w:shd w:val="clear" w:color="auto" w:fill="FFFF00"/>
        </w:rPr>
        <w:t>. </w:t>
      </w:r>
      <w:r w:rsidRPr="00156765" w:rsidR="00156765">
        <w:rPr>
          <w:rFonts w:ascii="Segoe UI" w:hAnsi="Segoe UI" w:eastAsia="Times New Roman" w:cs="Segoe UI"/>
          <w:color w:val="3B3838"/>
        </w:rPr>
        <w:t> </w:t>
      </w:r>
    </w:p>
    <w:p w:rsidRPr="00156765" w:rsidR="00156765" w:rsidP="00156765" w:rsidRDefault="00156765" w14:paraId="2C22E55E"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37A78A32" w14:textId="77777777">
      <w:pPr>
        <w:spacing w:after="0" w:line="240" w:lineRule="auto"/>
        <w:textAlignment w:val="baseline"/>
        <w:rPr>
          <w:rFonts w:ascii="Segoe UI" w:hAnsi="Segoe UI" w:eastAsia="Times New Roman" w:cs="Segoe UI"/>
          <w:color w:val="D83B01"/>
          <w:sz w:val="18"/>
          <w:szCs w:val="18"/>
        </w:rPr>
      </w:pPr>
      <w:r w:rsidRPr="2E0789C1" w:rsidR="00156765">
        <w:rPr>
          <w:rFonts w:ascii="Segoe UI Light" w:hAnsi="Segoe UI Light" w:eastAsia="Times New Roman" w:cs="Segoe UI Light"/>
          <w:color w:val="D83B01"/>
          <w:sz w:val="32"/>
          <w:szCs w:val="32"/>
        </w:rPr>
        <w:t>CONSENT </w:t>
      </w:r>
    </w:p>
    <w:p w:rsidRPr="00156765" w:rsidR="00156765" w:rsidP="00156765" w:rsidRDefault="00156765" w14:paraId="316D7EE0"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By signing this form, you confirm that the study was explained to you, you had a chance to ask questions before beginning the study, and all your questions were answered satisfactorily. At any time, you may ask other questions. By signing this form, you voluntarily consent to </w:t>
      </w:r>
      <w:r w:rsidRPr="2E0789C1" w:rsidR="00156765">
        <w:rPr>
          <w:rFonts w:ascii="Segoe UI" w:hAnsi="Segoe UI" w:eastAsia="Times New Roman" w:cs="Segoe UI"/>
          <w:color w:val="3B3838" w:themeColor="background2" w:themeTint="FF" w:themeShade="40"/>
        </w:rPr>
        <w:t>participate</w:t>
      </w:r>
      <w:r w:rsidRPr="2E0789C1" w:rsidR="00156765">
        <w:rPr>
          <w:rFonts w:ascii="Segoe UI" w:hAnsi="Segoe UI" w:eastAsia="Times New Roman" w:cs="Segoe UI"/>
          <w:color w:val="3B3838" w:themeColor="background2" w:themeTint="FF" w:themeShade="40"/>
        </w:rPr>
        <w:t>, and you do not give up any legal rights you have as a study participant.  </w:t>
      </w:r>
    </w:p>
    <w:p w:rsidRPr="00156765" w:rsidR="00156765" w:rsidP="00156765" w:rsidRDefault="00156765" w14:paraId="50A921A1"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037BF78E"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Please confirm your consent by signing the bottom of this form. You will be given a copy of this consent form for your records. On behalf of Microsoft, we thank you for your contribution and look forward to your research session. </w:t>
      </w:r>
    </w:p>
    <w:p w:rsidRPr="00156765" w:rsidR="00156765" w:rsidP="00156765" w:rsidRDefault="00156765" w14:paraId="45D4C2CD"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tbl>
      <w:tblPr>
        <w:tblW w:w="0"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020"/>
        <w:gridCol w:w="105"/>
        <w:gridCol w:w="2205"/>
      </w:tblGrid>
      <w:tr w:rsidRPr="00156765" w:rsidR="00156765" w:rsidTr="2E0789C1" w14:paraId="616E8C62" w14:textId="77777777">
        <w:trPr>
          <w:trHeight w:val="375"/>
        </w:trPr>
        <w:tc>
          <w:tcPr>
            <w:tcW w:w="7125" w:type="dxa"/>
            <w:gridSpan w:val="2"/>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0E41FF81"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Optional</w:t>
            </w:r>
            <w:r w:rsidRPr="2E0789C1" w:rsidR="00156765">
              <w:rPr>
                <w:rFonts w:ascii="Segoe UI" w:hAnsi="Segoe UI" w:eastAsia="Times New Roman" w:cs="Segoe UI"/>
                <w:color w:val="3B3838" w:themeColor="background2" w:themeTint="FF" w:themeShade="40"/>
              </w:rPr>
              <w:t>:  Initial</w:t>
            </w:r>
            <w:r w:rsidRPr="2E0789C1" w:rsidR="00156765">
              <w:rPr>
                <w:rFonts w:ascii="Segoe UI" w:hAnsi="Segoe UI" w:eastAsia="Times New Roman" w:cs="Segoe UI"/>
                <w:color w:val="3B3838" w:themeColor="background2" w:themeTint="FF" w:themeShade="40"/>
              </w:rPr>
              <w:t xml:space="preserve"> here if we may contact you in the future to request consent for uses of your identifiable data that are not covered in this consent form. </w:t>
            </w:r>
          </w:p>
        </w:tc>
        <w:tc>
          <w:tcPr>
            <w:tcW w:w="2205"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14F3A0DA" w14:textId="5BFF6898">
            <w:pPr>
              <w:spacing w:after="0" w:line="240" w:lineRule="auto"/>
              <w:jc w:val="right"/>
              <w:textAlignment w:val="baseline"/>
              <w:rPr>
                <w:rFonts w:ascii="Times New Roman" w:hAnsi="Times New Roman" w:eastAsia="Times New Roman" w:cs="Times New Roman"/>
                <w:color w:val="3B3838"/>
                <w:sz w:val="24"/>
                <w:szCs w:val="24"/>
              </w:rPr>
            </w:pPr>
            <w:r w:rsidR="00156765">
              <w:drawing>
                <wp:inline wp14:editId="1032D7C4" wp14:anchorId="00AE13AC">
                  <wp:extent cx="9525" cy="9525"/>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6fede9762bf14a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2E0789C1" w:rsidR="00156765">
              <w:rPr>
                <w:rFonts w:ascii="Segoe UI" w:hAnsi="Segoe UI" w:eastAsia="Times New Roman" w:cs="Segoe UI"/>
                <w:color w:val="3B3838" w:themeColor="background2" w:themeTint="FF" w:themeShade="40"/>
              </w:rPr>
              <w:t>Initial here </w:t>
            </w:r>
          </w:p>
        </w:tc>
      </w:tr>
      <w:tr w:rsidRPr="00156765" w:rsidR="00156765" w:rsidTr="2E0789C1" w14:paraId="639D6A10" w14:textId="77777777">
        <w:trPr>
          <w:trHeight w:val="375"/>
        </w:trPr>
        <w:tc>
          <w:tcPr>
            <w:tcW w:w="7125" w:type="dxa"/>
            <w:gridSpan w:val="2"/>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690C667D"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xml:space="preserve">Optional: </w:t>
            </w:r>
            <w:r w:rsidRPr="2E0789C1" w:rsidR="00156765">
              <w:rPr>
                <w:rFonts w:ascii="Segoe UI" w:hAnsi="Segoe UI" w:eastAsia="Times New Roman" w:cs="Segoe UI"/>
                <w:color w:val="3B3838" w:themeColor="background2" w:themeTint="FF" w:themeShade="40"/>
              </w:rPr>
              <w:t>Initial</w:t>
            </w:r>
            <w:r w:rsidRPr="2E0789C1" w:rsidR="00156765">
              <w:rPr>
                <w:rFonts w:ascii="Segoe UI" w:hAnsi="Segoe UI" w:eastAsia="Times New Roman" w:cs="Segoe UI"/>
                <w:color w:val="3B3838" w:themeColor="background2" w:themeTint="FF" w:themeShade="40"/>
              </w:rPr>
              <w:t xml:space="preserve"> here if we may contact you in the future with information about follow-up or other future studies. </w:t>
            </w:r>
          </w:p>
        </w:tc>
        <w:tc>
          <w:tcPr>
            <w:tcW w:w="2205"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1BC4AFEA" w14:textId="40B0A6FC">
            <w:pPr>
              <w:spacing w:after="0" w:line="240" w:lineRule="auto"/>
              <w:jc w:val="right"/>
              <w:textAlignment w:val="baseline"/>
              <w:rPr>
                <w:rFonts w:ascii="Times New Roman" w:hAnsi="Times New Roman" w:eastAsia="Times New Roman" w:cs="Times New Roman"/>
                <w:color w:val="3B3838"/>
                <w:sz w:val="24"/>
                <w:szCs w:val="24"/>
              </w:rPr>
            </w:pPr>
            <w:r w:rsidR="00156765">
              <w:drawing>
                <wp:inline wp14:editId="3C2C57A0" wp14:anchorId="31354E3B">
                  <wp:extent cx="9525" cy="9525"/>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a8d1349fefd048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2E0789C1" w:rsidR="00156765">
              <w:rPr>
                <w:rFonts w:ascii="Segoe UI" w:hAnsi="Segoe UI" w:eastAsia="Times New Roman" w:cs="Segoe UI"/>
                <w:color w:val="3B3838" w:themeColor="background2" w:themeTint="FF" w:themeShade="40"/>
              </w:rPr>
              <w:t>Initial here </w:t>
            </w:r>
          </w:p>
        </w:tc>
      </w:tr>
      <w:tr w:rsidRPr="00156765" w:rsidR="00156765" w:rsidTr="2E0789C1" w14:paraId="51BA834F" w14:textId="77777777">
        <w:trPr>
          <w:trHeight w:val="375"/>
        </w:trPr>
        <w:tc>
          <w:tcPr>
            <w:tcW w:w="7125" w:type="dxa"/>
            <w:gridSpan w:val="2"/>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28FAE1A6"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w:t>
            </w:r>
          </w:p>
        </w:tc>
        <w:tc>
          <w:tcPr>
            <w:tcW w:w="2205"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3BAF5E1E"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w:t>
            </w:r>
          </w:p>
        </w:tc>
      </w:tr>
      <w:tr w:rsidRPr="00156765" w:rsidR="00156765" w:rsidTr="2E0789C1" w14:paraId="3A76DB0D" w14:textId="77777777">
        <w:trPr>
          <w:trHeight w:val="375"/>
        </w:trPr>
        <w:tc>
          <w:tcPr>
            <w:tcW w:w="7125" w:type="dxa"/>
            <w:gridSpan w:val="2"/>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7B4C4271" w14:textId="6D308806">
            <w:pPr>
              <w:spacing w:after="0" w:line="240" w:lineRule="auto"/>
              <w:textAlignment w:val="baseline"/>
              <w:rPr>
                <w:rFonts w:ascii="Times New Roman" w:hAnsi="Times New Roman" w:eastAsia="Times New Roman" w:cs="Times New Roman"/>
                <w:color w:val="3B3838"/>
                <w:sz w:val="24"/>
                <w:szCs w:val="24"/>
              </w:rPr>
            </w:pPr>
            <w:r w:rsidR="00156765">
              <w:drawing>
                <wp:inline wp14:editId="2DE9AD6A" wp14:anchorId="6506EF5F">
                  <wp:extent cx="9525" cy="952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0b0a3db7ee9644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379DD39A"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Participant’s Signature and Printed Name </w:t>
            </w:r>
          </w:p>
        </w:tc>
        <w:tc>
          <w:tcPr>
            <w:tcW w:w="2205"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3CCB79D0" w14:textId="13B252C2">
            <w:pPr>
              <w:spacing w:after="0" w:line="240" w:lineRule="auto"/>
              <w:textAlignment w:val="baseline"/>
              <w:rPr>
                <w:rFonts w:ascii="Times New Roman" w:hAnsi="Times New Roman" w:eastAsia="Times New Roman" w:cs="Times New Roman"/>
                <w:color w:val="3B3838"/>
                <w:sz w:val="24"/>
                <w:szCs w:val="24"/>
              </w:rPr>
            </w:pPr>
            <w:r w:rsidR="00156765">
              <w:drawing>
                <wp:inline wp14:editId="651B5A2F" wp14:anchorId="5619EEDB">
                  <wp:extent cx="9525" cy="9525"/>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48a5232ed76643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2E0789C1" w:rsidR="00156765">
              <w:rPr>
                <w:rFonts w:ascii="Segoe UI" w:hAnsi="Segoe UI" w:eastAsia="Times New Roman" w:cs="Segoe UI"/>
                <w:color w:val="3B3838" w:themeColor="background2" w:themeTint="FF" w:themeShade="40"/>
              </w:rPr>
              <w:t> </w:t>
            </w:r>
          </w:p>
          <w:p w:rsidRPr="00156765" w:rsidR="00156765" w:rsidP="00156765" w:rsidRDefault="00156765" w14:paraId="650CE33F"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Date </w:t>
            </w:r>
          </w:p>
        </w:tc>
      </w:tr>
      <w:tr w:rsidRPr="00156765" w:rsidR="00156765" w:rsidTr="2E0789C1" w14:paraId="00E838D9" w14:textId="77777777">
        <w:trPr>
          <w:trHeight w:val="375"/>
        </w:trPr>
        <w:tc>
          <w:tcPr>
            <w:tcW w:w="7125" w:type="dxa"/>
            <w:gridSpan w:val="2"/>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7CBE6287"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w:t>
            </w:r>
          </w:p>
        </w:tc>
        <w:tc>
          <w:tcPr>
            <w:tcW w:w="2205"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2ED6C8F5"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w:t>
            </w:r>
          </w:p>
        </w:tc>
      </w:tr>
      <w:tr w:rsidRPr="00156765" w:rsidR="00156765" w:rsidTr="2E0789C1" w14:paraId="10A83696" w14:textId="77777777">
        <w:trPr>
          <w:trHeight w:val="315"/>
        </w:trPr>
        <w:tc>
          <w:tcPr>
            <w:tcW w:w="9330" w:type="dxa"/>
            <w:gridSpan w:val="3"/>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67D98823" w14:textId="7FB3DFF0">
            <w:pPr>
              <w:spacing w:after="0" w:line="240" w:lineRule="auto"/>
              <w:textAlignment w:val="baseline"/>
              <w:rPr>
                <w:rFonts w:ascii="Times New Roman" w:hAnsi="Times New Roman" w:eastAsia="Times New Roman" w:cs="Times New Roman"/>
                <w:color w:val="3B3838"/>
                <w:sz w:val="24"/>
                <w:szCs w:val="24"/>
              </w:rPr>
            </w:pPr>
            <w:r w:rsidR="00156765">
              <w:drawing>
                <wp:inline wp14:editId="49030482" wp14:anchorId="3BED39E6">
                  <wp:extent cx="9525" cy="9525"/>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9f468525a76d44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Pr="2E0789C1" w:rsidR="00156765">
              <w:rPr>
                <w:rFonts w:ascii="Segoe UI" w:hAnsi="Segoe UI" w:eastAsia="Times New Roman" w:cs="Segoe UI"/>
                <w:color w:val="3B3838" w:themeColor="background2" w:themeTint="FF" w:themeShade="40"/>
              </w:rPr>
              <w:t> </w:t>
            </w:r>
            <w:commentRangeStart w:id="9"/>
            <w:commentRangeStart w:id="10"/>
            <w:commentRangeEnd w:id="9"/>
            <w:r>
              <w:rPr>
                <w:rStyle w:val="CommentReference"/>
              </w:rPr>
              <w:commentReference w:id="9"/>
            </w:r>
            <w:commentRangeEnd w:id="10"/>
            <w:r>
              <w:rPr>
                <w:rStyle w:val="CommentReference"/>
              </w:rPr>
              <w:commentReference w:id="10"/>
            </w:r>
          </w:p>
          <w:p w:rsidRPr="00156765" w:rsidR="00156765" w:rsidP="4ACDDC01" w:rsidRDefault="00156765" w14:paraId="1184045E" w14:textId="64E7C5CC">
            <w:pPr>
              <w:pStyle w:val="Normal"/>
              <w:spacing w:after="0" w:line="240" w:lineRule="auto"/>
              <w:textAlignment w:val="baseline"/>
              <w:rPr>
                <w:rFonts w:ascii="Times New Roman" w:hAnsi="Times New Roman" w:eastAsia="Times New Roman" w:cs="Times New Roman"/>
                <w:color w:val="3B3838"/>
                <w:sz w:val="24"/>
                <w:szCs w:val="24"/>
              </w:rPr>
            </w:pPr>
            <w:r w:rsidRPr="2E0789C1" w:rsidR="26CD61BA">
              <w:rPr>
                <w:rFonts w:ascii="Segoe UI" w:hAnsi="Segoe UI" w:eastAsia="Times New Roman" w:cs="Segoe UI"/>
                <w:color w:val="3B3838" w:themeColor="background2" w:themeTint="FF" w:themeShade="40"/>
              </w:rPr>
              <w:t> </w:t>
            </w:r>
          </w:p>
        </w:tc>
      </w:tr>
      <w:tr w:rsidRPr="00156765" w:rsidR="00156765" w:rsidTr="2E0789C1" w14:paraId="7F6AE9A2" w14:textId="77777777">
        <w:trPr>
          <w:trHeight w:val="300"/>
        </w:trPr>
        <w:tc>
          <w:tcPr>
            <w:tcW w:w="7020" w:type="dxa"/>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2042C0F5" w14:textId="77777777">
            <w:pPr>
              <w:spacing w:after="0" w:line="240" w:lineRule="auto"/>
              <w:textAlignment w:val="baseline"/>
              <w:rPr>
                <w:rFonts w:ascii="Times New Roman" w:hAnsi="Times New Roman" w:eastAsia="Times New Roman" w:cs="Times New Roman"/>
                <w:color w:val="3B3838"/>
                <w:sz w:val="24"/>
                <w:szCs w:val="24"/>
              </w:rPr>
            </w:pPr>
            <w:r w:rsidRPr="2E0789C1" w:rsidR="00156765">
              <w:rPr>
                <w:rFonts w:ascii="Segoe UI" w:hAnsi="Segoe UI" w:eastAsia="Times New Roman" w:cs="Segoe UI"/>
                <w:color w:val="3B3838" w:themeColor="background2" w:themeTint="FF" w:themeShade="40"/>
              </w:rPr>
              <w:t> </w:t>
            </w:r>
          </w:p>
        </w:tc>
        <w:tc>
          <w:tcPr>
            <w:tcW w:w="0" w:type="auto"/>
            <w:tcBorders>
              <w:top w:val="outset" w:color="auto" w:sz="6" w:space="0"/>
              <w:left w:val="outset" w:color="auto" w:sz="6" w:space="0"/>
              <w:bottom w:val="outset" w:color="auto" w:sz="6" w:space="0"/>
              <w:right w:val="outset" w:color="auto" w:sz="6" w:space="0"/>
            </w:tcBorders>
            <w:shd w:val="clear" w:color="auto" w:fill="auto"/>
            <w:tcMar/>
            <w:hideMark/>
          </w:tcPr>
          <w:p w:rsidRPr="00156765" w:rsidR="00156765" w:rsidP="00156765" w:rsidRDefault="00156765" w14:paraId="3BF12DC7" w14:textId="77777777">
            <w:pPr>
              <w:spacing w:after="0" w:line="240" w:lineRule="auto"/>
              <w:rPr>
                <w:rFonts w:ascii="Times New Roman" w:hAnsi="Times New Roman" w:eastAsia="Times New Roman" w:cs="Times New Roman"/>
                <w:sz w:val="24"/>
                <w:szCs w:val="24"/>
              </w:rPr>
            </w:pPr>
            <w:r w:rsidRPr="2E0789C1" w:rsidR="00156765">
              <w:rPr>
                <w:rFonts w:ascii="Times New Roman" w:hAnsi="Times New Roman" w:eastAsia="Times New Roman" w:cs="Times New Roman"/>
                <w:sz w:val="24"/>
                <w:szCs w:val="24"/>
              </w:rPr>
              <w:t> </w:t>
            </w:r>
          </w:p>
        </w:tc>
        <w:tc>
          <w:tcPr>
            <w:tcW w:w="0" w:type="auto"/>
            <w:shd w:val="clear" w:color="auto" w:fill="auto"/>
            <w:tcMar/>
            <w:vAlign w:val="center"/>
            <w:hideMark/>
          </w:tcPr>
          <w:p w:rsidRPr="00156765" w:rsidR="00156765" w:rsidP="00156765" w:rsidRDefault="00156765" w14:paraId="2E75FCAB" w14:textId="77777777">
            <w:pPr>
              <w:spacing w:after="0" w:line="240" w:lineRule="auto"/>
              <w:rPr>
                <w:rFonts w:ascii="Times New Roman" w:hAnsi="Times New Roman" w:eastAsia="Times New Roman" w:cs="Times New Roman"/>
                <w:sz w:val="20"/>
                <w:szCs w:val="20"/>
              </w:rPr>
            </w:pPr>
          </w:p>
        </w:tc>
      </w:tr>
    </w:tbl>
    <w:p w:rsidRPr="00156765" w:rsidR="00156765" w:rsidP="00156765" w:rsidRDefault="00156765" w14:paraId="4391F0ED" w14:textId="77777777">
      <w:pPr>
        <w:spacing w:after="0" w:line="240" w:lineRule="auto"/>
        <w:textAlignment w:val="baseline"/>
        <w:rPr>
          <w:rFonts w:ascii="Segoe UI" w:hAnsi="Segoe UI" w:eastAsia="Times New Roman" w:cs="Segoe UI"/>
          <w:color w:val="3B3838"/>
          <w:sz w:val="18"/>
          <w:szCs w:val="18"/>
        </w:rPr>
      </w:pPr>
      <w:r w:rsidRPr="2E0789C1" w:rsidR="00156765">
        <w:rPr>
          <w:rFonts w:ascii="Segoe UI" w:hAnsi="Segoe UI" w:eastAsia="Times New Roman" w:cs="Segoe UI"/>
          <w:color w:val="3B3838" w:themeColor="background2" w:themeTint="FF" w:themeShade="40"/>
        </w:rPr>
        <w:t> </w:t>
      </w:r>
    </w:p>
    <w:p w:rsidR="00BC48BF" w:rsidRDefault="00BC48BF" w14:paraId="461A17FD" w14:textId="77777777"/>
    <w:sectPr w:rsidR="00BC48BF" w:rsidSect="00156765">
      <w:pgSz w:w="12240" w:h="15840" w:orient="portrait"/>
      <w:pgMar w:top="1170" w:right="1440" w:bottom="99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C" w:author="Richard Ciapala" w:date="2022-06-14T11:44:00Z" w:id="9">
    <w:p w:rsidR="6F741D72" w:rsidRDefault="4D1BEA06" w14:paraId="0F7B8942" w14:textId="2AB0FA25">
      <w:pPr>
        <w:pStyle w:val="CommentText"/>
      </w:pPr>
      <w:r>
        <w:t>Can we remove Address and Phone? We will not need them.</w:t>
      </w:r>
      <w:r w:rsidR="6F741D72">
        <w:annotationRef/>
      </w:r>
      <w:r w:rsidR="6F741D72">
        <w:rPr>
          <w:rStyle w:val="CommentReference"/>
        </w:rPr>
        <w:annotationRef/>
      </w:r>
      <w:r>
        <w:rPr>
          <w:rStyle w:val="CommentReference"/>
        </w:rPr>
        <w:annotationRef/>
      </w:r>
    </w:p>
  </w:comment>
  <w:comment w:initials="K(" w:author="Kelly Mason Singh (SHE/HER)" w:date="2022-06-14T13:58:00Z" w:id="10">
    <w:p w:rsidR="7FA2BB9A" w:rsidRDefault="7FA2BB9A" w14:paraId="66BD62D2" w14:textId="34E1C307">
      <w:pPr>
        <w:pStyle w:val="CommentText"/>
      </w:pPr>
      <w:r>
        <w:t>Yes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F7B8942"/>
  <w15:commentEx w15:done="1" w15:paraId="66BD62D2" w15:paraIdParent="0F7B89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BFF101" w16cex:dateUtc="2022-06-14T15:44:00Z"/>
  <w16cex:commentExtensible w16cex:durableId="51619941" w16cex:dateUtc="2022-06-14T20:58:00Z"/>
</w16cex:commentsExtensible>
</file>

<file path=word/commentsIds.xml><?xml version="1.0" encoding="utf-8"?>
<w16cid:commentsIds xmlns:mc="http://schemas.openxmlformats.org/markup-compatibility/2006" xmlns:w16cid="http://schemas.microsoft.com/office/word/2016/wordml/cid" mc:Ignorable="w16cid">
  <w16cid:commentId w16cid:paraId="0F7B8942" w16cid:durableId="6FBFF101"/>
  <w16cid:commentId w16cid:paraId="66BD62D2" w16cid:durableId="516199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int2:observations>
    <int2:bookmark int2:bookmarkName="_Int_PkyFYT0F" int2:invalidationBookmarkName="" int2:hashCode="qUpGzM7gevdUBM" int2:id="Rw2o5lS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15a6ab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92dc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32823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19d72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d17cb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a0e4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5c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7F57B4"/>
    <w:multiLevelType w:val="multilevel"/>
    <w:tmpl w:val="C316C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FD60337"/>
    <w:multiLevelType w:val="multilevel"/>
    <w:tmpl w:val="16F62C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4D82030"/>
    <w:multiLevelType w:val="multilevel"/>
    <w:tmpl w:val="2A7067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B852A43"/>
    <w:multiLevelType w:val="hybridMultilevel"/>
    <w:tmpl w:val="1EAE7A9C"/>
    <w:lvl w:ilvl="0" w:tplc="944A52FC">
      <w:numFmt w:val="bullet"/>
      <w:lvlText w:val="-"/>
      <w:lvlJc w:val="left"/>
      <w:pPr>
        <w:ind w:left="720" w:hanging="360"/>
      </w:pPr>
      <w:rPr>
        <w:rFonts w:hint="default" w:ascii="Segoe UI" w:hAnsi="Segoe UI" w:eastAsia="Times New Roman" w:cs="Segoe UI"/>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9060F22"/>
    <w:multiLevelType w:val="multilevel"/>
    <w:tmpl w:val="697C3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D647F35"/>
    <w:multiLevelType w:val="multilevel"/>
    <w:tmpl w:val="AF143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4C65742"/>
    <w:multiLevelType w:val="multilevel"/>
    <w:tmpl w:val="76C86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C261123"/>
    <w:multiLevelType w:val="multilevel"/>
    <w:tmpl w:val="47645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D270AD8"/>
    <w:multiLevelType w:val="multilevel"/>
    <w:tmpl w:val="482AF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760446041">
    <w:abstractNumId w:val="8"/>
  </w:num>
  <w:num w:numId="2" w16cid:durableId="891697372">
    <w:abstractNumId w:val="1"/>
  </w:num>
  <w:num w:numId="3" w16cid:durableId="399863495">
    <w:abstractNumId w:val="4"/>
  </w:num>
  <w:num w:numId="4" w16cid:durableId="250235770">
    <w:abstractNumId w:val="6"/>
  </w:num>
  <w:num w:numId="5" w16cid:durableId="1009406460">
    <w:abstractNumId w:val="2"/>
  </w:num>
  <w:num w:numId="6" w16cid:durableId="2066902629">
    <w:abstractNumId w:val="7"/>
  </w:num>
  <w:num w:numId="7" w16cid:durableId="704716638">
    <w:abstractNumId w:val="0"/>
  </w:num>
  <w:num w:numId="8" w16cid:durableId="1441488796">
    <w:abstractNumId w:val="5"/>
  </w:num>
  <w:num w:numId="9" w16cid:durableId="2047291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y Mason Singh (SHE/HER)">
    <w15:presenceInfo w15:providerId="AD" w15:userId="S::kemasons@microsoft.com::1792ff81-029b-4f8d-903f-0159e1214aab"/>
  </w15:person>
  <w15:person w15:author="Richard Ciapala">
    <w15:presenceInfo w15:providerId="AD" w15:userId="S::rciapala@microsoft.com::47b9875d-25a0-4a15-b9d1-fa91fb3e7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65"/>
    <w:rsid w:val="000C7252"/>
    <w:rsid w:val="00134A2D"/>
    <w:rsid w:val="00156765"/>
    <w:rsid w:val="001574E0"/>
    <w:rsid w:val="002E7B3B"/>
    <w:rsid w:val="002F1571"/>
    <w:rsid w:val="0034081D"/>
    <w:rsid w:val="003A3FFD"/>
    <w:rsid w:val="00410D34"/>
    <w:rsid w:val="004267C6"/>
    <w:rsid w:val="004D6C1B"/>
    <w:rsid w:val="004D7A52"/>
    <w:rsid w:val="00551954"/>
    <w:rsid w:val="00555F15"/>
    <w:rsid w:val="00596C26"/>
    <w:rsid w:val="005F5921"/>
    <w:rsid w:val="005F7866"/>
    <w:rsid w:val="006037FC"/>
    <w:rsid w:val="00654CF3"/>
    <w:rsid w:val="00665C3B"/>
    <w:rsid w:val="00730D4B"/>
    <w:rsid w:val="007F65F8"/>
    <w:rsid w:val="0080076E"/>
    <w:rsid w:val="0082270F"/>
    <w:rsid w:val="0083507E"/>
    <w:rsid w:val="00843CAA"/>
    <w:rsid w:val="00844575"/>
    <w:rsid w:val="00891C04"/>
    <w:rsid w:val="008E1AB5"/>
    <w:rsid w:val="008F68C6"/>
    <w:rsid w:val="0098717E"/>
    <w:rsid w:val="009B57E2"/>
    <w:rsid w:val="009D2934"/>
    <w:rsid w:val="00B212E6"/>
    <w:rsid w:val="00B726DE"/>
    <w:rsid w:val="00BC48BF"/>
    <w:rsid w:val="00D42C11"/>
    <w:rsid w:val="00D85DC5"/>
    <w:rsid w:val="00E72508"/>
    <w:rsid w:val="00F01B91"/>
    <w:rsid w:val="00F4549F"/>
    <w:rsid w:val="00F470D9"/>
    <w:rsid w:val="00FC43EB"/>
    <w:rsid w:val="0275305B"/>
    <w:rsid w:val="0421D6EC"/>
    <w:rsid w:val="08173FF6"/>
    <w:rsid w:val="09A1EAB0"/>
    <w:rsid w:val="0A0A9114"/>
    <w:rsid w:val="0BCBCA90"/>
    <w:rsid w:val="0FEDC9EE"/>
    <w:rsid w:val="101B2E9E"/>
    <w:rsid w:val="1207C036"/>
    <w:rsid w:val="12704E2F"/>
    <w:rsid w:val="12B67262"/>
    <w:rsid w:val="12EA49FE"/>
    <w:rsid w:val="1360AE30"/>
    <w:rsid w:val="145C5DAE"/>
    <w:rsid w:val="158CA919"/>
    <w:rsid w:val="169BC29A"/>
    <w:rsid w:val="16CB759A"/>
    <w:rsid w:val="16D0814C"/>
    <w:rsid w:val="1A03A41B"/>
    <w:rsid w:val="1B67ABD9"/>
    <w:rsid w:val="1D2AEB11"/>
    <w:rsid w:val="1D8DC1B6"/>
    <w:rsid w:val="1FB61EEE"/>
    <w:rsid w:val="212252D4"/>
    <w:rsid w:val="2251F040"/>
    <w:rsid w:val="24CE4281"/>
    <w:rsid w:val="25A569D8"/>
    <w:rsid w:val="25C74662"/>
    <w:rsid w:val="26CD61BA"/>
    <w:rsid w:val="29295D7E"/>
    <w:rsid w:val="2A4A49E2"/>
    <w:rsid w:val="2B517014"/>
    <w:rsid w:val="2C961537"/>
    <w:rsid w:val="2CBCDF52"/>
    <w:rsid w:val="2D41AE7A"/>
    <w:rsid w:val="2D9D3B69"/>
    <w:rsid w:val="2E0789C1"/>
    <w:rsid w:val="2E737549"/>
    <w:rsid w:val="2E9A6AFA"/>
    <w:rsid w:val="318EC2E6"/>
    <w:rsid w:val="31B13C0B"/>
    <w:rsid w:val="33CAE245"/>
    <w:rsid w:val="34B68FD8"/>
    <w:rsid w:val="35ECACC5"/>
    <w:rsid w:val="3619AA47"/>
    <w:rsid w:val="36BA6209"/>
    <w:rsid w:val="38DEBF20"/>
    <w:rsid w:val="3A6FC313"/>
    <w:rsid w:val="3D998BDA"/>
    <w:rsid w:val="3DAADB30"/>
    <w:rsid w:val="3E7E1FB8"/>
    <w:rsid w:val="3F355C3B"/>
    <w:rsid w:val="40E4E6B9"/>
    <w:rsid w:val="42A38F20"/>
    <w:rsid w:val="433504E2"/>
    <w:rsid w:val="4408CD5E"/>
    <w:rsid w:val="46221F0F"/>
    <w:rsid w:val="476F785F"/>
    <w:rsid w:val="49195C69"/>
    <w:rsid w:val="4ACDDC01"/>
    <w:rsid w:val="4CCCD760"/>
    <w:rsid w:val="4D1BEA06"/>
    <w:rsid w:val="4E6C197A"/>
    <w:rsid w:val="4FE7104A"/>
    <w:rsid w:val="5196449A"/>
    <w:rsid w:val="51F747B4"/>
    <w:rsid w:val="548A5002"/>
    <w:rsid w:val="54CF99BF"/>
    <w:rsid w:val="59C427BB"/>
    <w:rsid w:val="5A20DECB"/>
    <w:rsid w:val="5A56FE43"/>
    <w:rsid w:val="5B8F4BBF"/>
    <w:rsid w:val="5C7D86CB"/>
    <w:rsid w:val="5DCD594A"/>
    <w:rsid w:val="5FC9322A"/>
    <w:rsid w:val="5FF0323D"/>
    <w:rsid w:val="61C55683"/>
    <w:rsid w:val="6607F92B"/>
    <w:rsid w:val="6779E0C2"/>
    <w:rsid w:val="67BB1BB2"/>
    <w:rsid w:val="6C51DD5F"/>
    <w:rsid w:val="6C8B100B"/>
    <w:rsid w:val="6CC5BE97"/>
    <w:rsid w:val="6D24BAB5"/>
    <w:rsid w:val="6E80EB7C"/>
    <w:rsid w:val="6F741D72"/>
    <w:rsid w:val="7060EEFE"/>
    <w:rsid w:val="71A7BC89"/>
    <w:rsid w:val="738784C1"/>
    <w:rsid w:val="75F9F027"/>
    <w:rsid w:val="7809E683"/>
    <w:rsid w:val="79FF1D17"/>
    <w:rsid w:val="7CA007E8"/>
    <w:rsid w:val="7CA5DCE8"/>
    <w:rsid w:val="7D7C4999"/>
    <w:rsid w:val="7DA9144A"/>
    <w:rsid w:val="7E765F05"/>
    <w:rsid w:val="7F5A8FB2"/>
    <w:rsid w:val="7FA2BB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F6A3"/>
  <w15:chartTrackingRefBased/>
  <w15:docId w15:val="{F4542AEF-16B0-4A88-9F67-F635BE4C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676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56765"/>
  </w:style>
  <w:style w:type="character" w:styleId="eop" w:customStyle="1">
    <w:name w:val="eop"/>
    <w:basedOn w:val="DefaultParagraphFont"/>
    <w:rsid w:val="00156765"/>
  </w:style>
  <w:style w:type="paragraph" w:styleId="ListParagraph">
    <w:name w:val="List Paragraph"/>
    <w:basedOn w:val="Normal"/>
    <w:uiPriority w:val="34"/>
    <w:qFormat/>
    <w:rsid w:val="0084457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5597">
      <w:bodyDiv w:val="1"/>
      <w:marLeft w:val="0"/>
      <w:marRight w:val="0"/>
      <w:marTop w:val="0"/>
      <w:marBottom w:val="0"/>
      <w:divBdr>
        <w:top w:val="none" w:sz="0" w:space="0" w:color="auto"/>
        <w:left w:val="none" w:sz="0" w:space="0" w:color="auto"/>
        <w:bottom w:val="none" w:sz="0" w:space="0" w:color="auto"/>
        <w:right w:val="none" w:sz="0" w:space="0" w:color="auto"/>
      </w:divBdr>
      <w:divsChild>
        <w:div w:id="63988961">
          <w:marLeft w:val="0"/>
          <w:marRight w:val="0"/>
          <w:marTop w:val="0"/>
          <w:marBottom w:val="0"/>
          <w:divBdr>
            <w:top w:val="none" w:sz="0" w:space="0" w:color="auto"/>
            <w:left w:val="none" w:sz="0" w:space="0" w:color="auto"/>
            <w:bottom w:val="none" w:sz="0" w:space="0" w:color="auto"/>
            <w:right w:val="none" w:sz="0" w:space="0" w:color="auto"/>
          </w:divBdr>
        </w:div>
        <w:div w:id="68622022">
          <w:marLeft w:val="0"/>
          <w:marRight w:val="0"/>
          <w:marTop w:val="0"/>
          <w:marBottom w:val="0"/>
          <w:divBdr>
            <w:top w:val="none" w:sz="0" w:space="0" w:color="auto"/>
            <w:left w:val="none" w:sz="0" w:space="0" w:color="auto"/>
            <w:bottom w:val="none" w:sz="0" w:space="0" w:color="auto"/>
            <w:right w:val="none" w:sz="0" w:space="0" w:color="auto"/>
          </w:divBdr>
        </w:div>
        <w:div w:id="80571038">
          <w:marLeft w:val="0"/>
          <w:marRight w:val="0"/>
          <w:marTop w:val="0"/>
          <w:marBottom w:val="0"/>
          <w:divBdr>
            <w:top w:val="none" w:sz="0" w:space="0" w:color="auto"/>
            <w:left w:val="none" w:sz="0" w:space="0" w:color="auto"/>
            <w:bottom w:val="none" w:sz="0" w:space="0" w:color="auto"/>
            <w:right w:val="none" w:sz="0" w:space="0" w:color="auto"/>
          </w:divBdr>
        </w:div>
        <w:div w:id="85272344">
          <w:marLeft w:val="0"/>
          <w:marRight w:val="0"/>
          <w:marTop w:val="0"/>
          <w:marBottom w:val="0"/>
          <w:divBdr>
            <w:top w:val="none" w:sz="0" w:space="0" w:color="auto"/>
            <w:left w:val="none" w:sz="0" w:space="0" w:color="auto"/>
            <w:bottom w:val="none" w:sz="0" w:space="0" w:color="auto"/>
            <w:right w:val="none" w:sz="0" w:space="0" w:color="auto"/>
          </w:divBdr>
        </w:div>
        <w:div w:id="122891989">
          <w:marLeft w:val="0"/>
          <w:marRight w:val="0"/>
          <w:marTop w:val="0"/>
          <w:marBottom w:val="0"/>
          <w:divBdr>
            <w:top w:val="none" w:sz="0" w:space="0" w:color="auto"/>
            <w:left w:val="none" w:sz="0" w:space="0" w:color="auto"/>
            <w:bottom w:val="none" w:sz="0" w:space="0" w:color="auto"/>
            <w:right w:val="none" w:sz="0" w:space="0" w:color="auto"/>
          </w:divBdr>
        </w:div>
        <w:div w:id="137040239">
          <w:marLeft w:val="0"/>
          <w:marRight w:val="0"/>
          <w:marTop w:val="0"/>
          <w:marBottom w:val="0"/>
          <w:divBdr>
            <w:top w:val="none" w:sz="0" w:space="0" w:color="auto"/>
            <w:left w:val="none" w:sz="0" w:space="0" w:color="auto"/>
            <w:bottom w:val="none" w:sz="0" w:space="0" w:color="auto"/>
            <w:right w:val="none" w:sz="0" w:space="0" w:color="auto"/>
          </w:divBdr>
        </w:div>
        <w:div w:id="157617655">
          <w:marLeft w:val="0"/>
          <w:marRight w:val="0"/>
          <w:marTop w:val="0"/>
          <w:marBottom w:val="0"/>
          <w:divBdr>
            <w:top w:val="none" w:sz="0" w:space="0" w:color="auto"/>
            <w:left w:val="none" w:sz="0" w:space="0" w:color="auto"/>
            <w:bottom w:val="none" w:sz="0" w:space="0" w:color="auto"/>
            <w:right w:val="none" w:sz="0" w:space="0" w:color="auto"/>
          </w:divBdr>
        </w:div>
        <w:div w:id="201018227">
          <w:marLeft w:val="0"/>
          <w:marRight w:val="0"/>
          <w:marTop w:val="0"/>
          <w:marBottom w:val="0"/>
          <w:divBdr>
            <w:top w:val="none" w:sz="0" w:space="0" w:color="auto"/>
            <w:left w:val="none" w:sz="0" w:space="0" w:color="auto"/>
            <w:bottom w:val="none" w:sz="0" w:space="0" w:color="auto"/>
            <w:right w:val="none" w:sz="0" w:space="0" w:color="auto"/>
          </w:divBdr>
        </w:div>
        <w:div w:id="222445451">
          <w:marLeft w:val="0"/>
          <w:marRight w:val="0"/>
          <w:marTop w:val="0"/>
          <w:marBottom w:val="0"/>
          <w:divBdr>
            <w:top w:val="none" w:sz="0" w:space="0" w:color="auto"/>
            <w:left w:val="none" w:sz="0" w:space="0" w:color="auto"/>
            <w:bottom w:val="none" w:sz="0" w:space="0" w:color="auto"/>
            <w:right w:val="none" w:sz="0" w:space="0" w:color="auto"/>
          </w:divBdr>
        </w:div>
        <w:div w:id="226111483">
          <w:marLeft w:val="0"/>
          <w:marRight w:val="0"/>
          <w:marTop w:val="0"/>
          <w:marBottom w:val="0"/>
          <w:divBdr>
            <w:top w:val="none" w:sz="0" w:space="0" w:color="auto"/>
            <w:left w:val="none" w:sz="0" w:space="0" w:color="auto"/>
            <w:bottom w:val="none" w:sz="0" w:space="0" w:color="auto"/>
            <w:right w:val="none" w:sz="0" w:space="0" w:color="auto"/>
          </w:divBdr>
        </w:div>
        <w:div w:id="241182649">
          <w:marLeft w:val="0"/>
          <w:marRight w:val="0"/>
          <w:marTop w:val="0"/>
          <w:marBottom w:val="0"/>
          <w:divBdr>
            <w:top w:val="none" w:sz="0" w:space="0" w:color="auto"/>
            <w:left w:val="none" w:sz="0" w:space="0" w:color="auto"/>
            <w:bottom w:val="none" w:sz="0" w:space="0" w:color="auto"/>
            <w:right w:val="none" w:sz="0" w:space="0" w:color="auto"/>
          </w:divBdr>
        </w:div>
        <w:div w:id="273101567">
          <w:marLeft w:val="0"/>
          <w:marRight w:val="0"/>
          <w:marTop w:val="0"/>
          <w:marBottom w:val="0"/>
          <w:divBdr>
            <w:top w:val="none" w:sz="0" w:space="0" w:color="auto"/>
            <w:left w:val="none" w:sz="0" w:space="0" w:color="auto"/>
            <w:bottom w:val="none" w:sz="0" w:space="0" w:color="auto"/>
            <w:right w:val="none" w:sz="0" w:space="0" w:color="auto"/>
          </w:divBdr>
        </w:div>
        <w:div w:id="281421979">
          <w:marLeft w:val="0"/>
          <w:marRight w:val="0"/>
          <w:marTop w:val="0"/>
          <w:marBottom w:val="0"/>
          <w:divBdr>
            <w:top w:val="none" w:sz="0" w:space="0" w:color="auto"/>
            <w:left w:val="none" w:sz="0" w:space="0" w:color="auto"/>
            <w:bottom w:val="none" w:sz="0" w:space="0" w:color="auto"/>
            <w:right w:val="none" w:sz="0" w:space="0" w:color="auto"/>
          </w:divBdr>
        </w:div>
        <w:div w:id="285896424">
          <w:marLeft w:val="0"/>
          <w:marRight w:val="0"/>
          <w:marTop w:val="0"/>
          <w:marBottom w:val="0"/>
          <w:divBdr>
            <w:top w:val="none" w:sz="0" w:space="0" w:color="auto"/>
            <w:left w:val="none" w:sz="0" w:space="0" w:color="auto"/>
            <w:bottom w:val="none" w:sz="0" w:space="0" w:color="auto"/>
            <w:right w:val="none" w:sz="0" w:space="0" w:color="auto"/>
          </w:divBdr>
        </w:div>
        <w:div w:id="288824668">
          <w:marLeft w:val="0"/>
          <w:marRight w:val="0"/>
          <w:marTop w:val="0"/>
          <w:marBottom w:val="0"/>
          <w:divBdr>
            <w:top w:val="none" w:sz="0" w:space="0" w:color="auto"/>
            <w:left w:val="none" w:sz="0" w:space="0" w:color="auto"/>
            <w:bottom w:val="none" w:sz="0" w:space="0" w:color="auto"/>
            <w:right w:val="none" w:sz="0" w:space="0" w:color="auto"/>
          </w:divBdr>
        </w:div>
        <w:div w:id="342051022">
          <w:marLeft w:val="0"/>
          <w:marRight w:val="0"/>
          <w:marTop w:val="0"/>
          <w:marBottom w:val="0"/>
          <w:divBdr>
            <w:top w:val="none" w:sz="0" w:space="0" w:color="auto"/>
            <w:left w:val="none" w:sz="0" w:space="0" w:color="auto"/>
            <w:bottom w:val="none" w:sz="0" w:space="0" w:color="auto"/>
            <w:right w:val="none" w:sz="0" w:space="0" w:color="auto"/>
          </w:divBdr>
        </w:div>
        <w:div w:id="370620440">
          <w:marLeft w:val="0"/>
          <w:marRight w:val="0"/>
          <w:marTop w:val="0"/>
          <w:marBottom w:val="0"/>
          <w:divBdr>
            <w:top w:val="none" w:sz="0" w:space="0" w:color="auto"/>
            <w:left w:val="none" w:sz="0" w:space="0" w:color="auto"/>
            <w:bottom w:val="none" w:sz="0" w:space="0" w:color="auto"/>
            <w:right w:val="none" w:sz="0" w:space="0" w:color="auto"/>
          </w:divBdr>
        </w:div>
        <w:div w:id="471097455">
          <w:marLeft w:val="0"/>
          <w:marRight w:val="0"/>
          <w:marTop w:val="0"/>
          <w:marBottom w:val="0"/>
          <w:divBdr>
            <w:top w:val="none" w:sz="0" w:space="0" w:color="auto"/>
            <w:left w:val="none" w:sz="0" w:space="0" w:color="auto"/>
            <w:bottom w:val="none" w:sz="0" w:space="0" w:color="auto"/>
            <w:right w:val="none" w:sz="0" w:space="0" w:color="auto"/>
          </w:divBdr>
        </w:div>
        <w:div w:id="503014615">
          <w:marLeft w:val="0"/>
          <w:marRight w:val="0"/>
          <w:marTop w:val="0"/>
          <w:marBottom w:val="0"/>
          <w:divBdr>
            <w:top w:val="none" w:sz="0" w:space="0" w:color="auto"/>
            <w:left w:val="none" w:sz="0" w:space="0" w:color="auto"/>
            <w:bottom w:val="none" w:sz="0" w:space="0" w:color="auto"/>
            <w:right w:val="none" w:sz="0" w:space="0" w:color="auto"/>
          </w:divBdr>
        </w:div>
        <w:div w:id="524443527">
          <w:marLeft w:val="0"/>
          <w:marRight w:val="0"/>
          <w:marTop w:val="0"/>
          <w:marBottom w:val="0"/>
          <w:divBdr>
            <w:top w:val="none" w:sz="0" w:space="0" w:color="auto"/>
            <w:left w:val="none" w:sz="0" w:space="0" w:color="auto"/>
            <w:bottom w:val="none" w:sz="0" w:space="0" w:color="auto"/>
            <w:right w:val="none" w:sz="0" w:space="0" w:color="auto"/>
          </w:divBdr>
        </w:div>
        <w:div w:id="605776532">
          <w:marLeft w:val="0"/>
          <w:marRight w:val="0"/>
          <w:marTop w:val="0"/>
          <w:marBottom w:val="0"/>
          <w:divBdr>
            <w:top w:val="none" w:sz="0" w:space="0" w:color="auto"/>
            <w:left w:val="none" w:sz="0" w:space="0" w:color="auto"/>
            <w:bottom w:val="none" w:sz="0" w:space="0" w:color="auto"/>
            <w:right w:val="none" w:sz="0" w:space="0" w:color="auto"/>
          </w:divBdr>
        </w:div>
        <w:div w:id="665204750">
          <w:marLeft w:val="0"/>
          <w:marRight w:val="0"/>
          <w:marTop w:val="0"/>
          <w:marBottom w:val="0"/>
          <w:divBdr>
            <w:top w:val="none" w:sz="0" w:space="0" w:color="auto"/>
            <w:left w:val="none" w:sz="0" w:space="0" w:color="auto"/>
            <w:bottom w:val="none" w:sz="0" w:space="0" w:color="auto"/>
            <w:right w:val="none" w:sz="0" w:space="0" w:color="auto"/>
          </w:divBdr>
        </w:div>
        <w:div w:id="668484306">
          <w:marLeft w:val="0"/>
          <w:marRight w:val="0"/>
          <w:marTop w:val="0"/>
          <w:marBottom w:val="0"/>
          <w:divBdr>
            <w:top w:val="none" w:sz="0" w:space="0" w:color="auto"/>
            <w:left w:val="none" w:sz="0" w:space="0" w:color="auto"/>
            <w:bottom w:val="none" w:sz="0" w:space="0" w:color="auto"/>
            <w:right w:val="none" w:sz="0" w:space="0" w:color="auto"/>
          </w:divBdr>
        </w:div>
        <w:div w:id="709376856">
          <w:marLeft w:val="0"/>
          <w:marRight w:val="0"/>
          <w:marTop w:val="0"/>
          <w:marBottom w:val="0"/>
          <w:divBdr>
            <w:top w:val="none" w:sz="0" w:space="0" w:color="auto"/>
            <w:left w:val="none" w:sz="0" w:space="0" w:color="auto"/>
            <w:bottom w:val="none" w:sz="0" w:space="0" w:color="auto"/>
            <w:right w:val="none" w:sz="0" w:space="0" w:color="auto"/>
          </w:divBdr>
        </w:div>
        <w:div w:id="711659683">
          <w:marLeft w:val="0"/>
          <w:marRight w:val="0"/>
          <w:marTop w:val="0"/>
          <w:marBottom w:val="0"/>
          <w:divBdr>
            <w:top w:val="none" w:sz="0" w:space="0" w:color="auto"/>
            <w:left w:val="none" w:sz="0" w:space="0" w:color="auto"/>
            <w:bottom w:val="none" w:sz="0" w:space="0" w:color="auto"/>
            <w:right w:val="none" w:sz="0" w:space="0" w:color="auto"/>
          </w:divBdr>
        </w:div>
        <w:div w:id="715011604">
          <w:marLeft w:val="0"/>
          <w:marRight w:val="0"/>
          <w:marTop w:val="0"/>
          <w:marBottom w:val="0"/>
          <w:divBdr>
            <w:top w:val="none" w:sz="0" w:space="0" w:color="auto"/>
            <w:left w:val="none" w:sz="0" w:space="0" w:color="auto"/>
            <w:bottom w:val="none" w:sz="0" w:space="0" w:color="auto"/>
            <w:right w:val="none" w:sz="0" w:space="0" w:color="auto"/>
          </w:divBdr>
        </w:div>
        <w:div w:id="743991686">
          <w:marLeft w:val="0"/>
          <w:marRight w:val="0"/>
          <w:marTop w:val="0"/>
          <w:marBottom w:val="0"/>
          <w:divBdr>
            <w:top w:val="none" w:sz="0" w:space="0" w:color="auto"/>
            <w:left w:val="none" w:sz="0" w:space="0" w:color="auto"/>
            <w:bottom w:val="none" w:sz="0" w:space="0" w:color="auto"/>
            <w:right w:val="none" w:sz="0" w:space="0" w:color="auto"/>
          </w:divBdr>
        </w:div>
        <w:div w:id="763571053">
          <w:marLeft w:val="0"/>
          <w:marRight w:val="0"/>
          <w:marTop w:val="0"/>
          <w:marBottom w:val="0"/>
          <w:divBdr>
            <w:top w:val="none" w:sz="0" w:space="0" w:color="auto"/>
            <w:left w:val="none" w:sz="0" w:space="0" w:color="auto"/>
            <w:bottom w:val="none" w:sz="0" w:space="0" w:color="auto"/>
            <w:right w:val="none" w:sz="0" w:space="0" w:color="auto"/>
          </w:divBdr>
        </w:div>
        <w:div w:id="776290179">
          <w:marLeft w:val="0"/>
          <w:marRight w:val="0"/>
          <w:marTop w:val="0"/>
          <w:marBottom w:val="0"/>
          <w:divBdr>
            <w:top w:val="none" w:sz="0" w:space="0" w:color="auto"/>
            <w:left w:val="none" w:sz="0" w:space="0" w:color="auto"/>
            <w:bottom w:val="none" w:sz="0" w:space="0" w:color="auto"/>
            <w:right w:val="none" w:sz="0" w:space="0" w:color="auto"/>
          </w:divBdr>
        </w:div>
        <w:div w:id="777212392">
          <w:marLeft w:val="0"/>
          <w:marRight w:val="0"/>
          <w:marTop w:val="0"/>
          <w:marBottom w:val="0"/>
          <w:divBdr>
            <w:top w:val="none" w:sz="0" w:space="0" w:color="auto"/>
            <w:left w:val="none" w:sz="0" w:space="0" w:color="auto"/>
            <w:bottom w:val="none" w:sz="0" w:space="0" w:color="auto"/>
            <w:right w:val="none" w:sz="0" w:space="0" w:color="auto"/>
          </w:divBdr>
          <w:divsChild>
            <w:div w:id="253636259">
              <w:marLeft w:val="0"/>
              <w:marRight w:val="0"/>
              <w:marTop w:val="0"/>
              <w:marBottom w:val="0"/>
              <w:divBdr>
                <w:top w:val="none" w:sz="0" w:space="0" w:color="auto"/>
                <w:left w:val="none" w:sz="0" w:space="0" w:color="auto"/>
                <w:bottom w:val="none" w:sz="0" w:space="0" w:color="auto"/>
                <w:right w:val="none" w:sz="0" w:space="0" w:color="auto"/>
              </w:divBdr>
            </w:div>
            <w:div w:id="389113552">
              <w:marLeft w:val="0"/>
              <w:marRight w:val="0"/>
              <w:marTop w:val="0"/>
              <w:marBottom w:val="0"/>
              <w:divBdr>
                <w:top w:val="none" w:sz="0" w:space="0" w:color="auto"/>
                <w:left w:val="none" w:sz="0" w:space="0" w:color="auto"/>
                <w:bottom w:val="none" w:sz="0" w:space="0" w:color="auto"/>
                <w:right w:val="none" w:sz="0" w:space="0" w:color="auto"/>
              </w:divBdr>
            </w:div>
            <w:div w:id="690910754">
              <w:marLeft w:val="0"/>
              <w:marRight w:val="0"/>
              <w:marTop w:val="0"/>
              <w:marBottom w:val="0"/>
              <w:divBdr>
                <w:top w:val="none" w:sz="0" w:space="0" w:color="auto"/>
                <w:left w:val="none" w:sz="0" w:space="0" w:color="auto"/>
                <w:bottom w:val="none" w:sz="0" w:space="0" w:color="auto"/>
                <w:right w:val="none" w:sz="0" w:space="0" w:color="auto"/>
              </w:divBdr>
            </w:div>
            <w:div w:id="1351954216">
              <w:marLeft w:val="0"/>
              <w:marRight w:val="0"/>
              <w:marTop w:val="0"/>
              <w:marBottom w:val="0"/>
              <w:divBdr>
                <w:top w:val="none" w:sz="0" w:space="0" w:color="auto"/>
                <w:left w:val="none" w:sz="0" w:space="0" w:color="auto"/>
                <w:bottom w:val="none" w:sz="0" w:space="0" w:color="auto"/>
                <w:right w:val="none" w:sz="0" w:space="0" w:color="auto"/>
              </w:divBdr>
            </w:div>
            <w:div w:id="1686710315">
              <w:marLeft w:val="0"/>
              <w:marRight w:val="0"/>
              <w:marTop w:val="0"/>
              <w:marBottom w:val="0"/>
              <w:divBdr>
                <w:top w:val="none" w:sz="0" w:space="0" w:color="auto"/>
                <w:left w:val="none" w:sz="0" w:space="0" w:color="auto"/>
                <w:bottom w:val="none" w:sz="0" w:space="0" w:color="auto"/>
                <w:right w:val="none" w:sz="0" w:space="0" w:color="auto"/>
              </w:divBdr>
            </w:div>
          </w:divsChild>
        </w:div>
        <w:div w:id="794447054">
          <w:marLeft w:val="0"/>
          <w:marRight w:val="0"/>
          <w:marTop w:val="0"/>
          <w:marBottom w:val="0"/>
          <w:divBdr>
            <w:top w:val="none" w:sz="0" w:space="0" w:color="auto"/>
            <w:left w:val="none" w:sz="0" w:space="0" w:color="auto"/>
            <w:bottom w:val="none" w:sz="0" w:space="0" w:color="auto"/>
            <w:right w:val="none" w:sz="0" w:space="0" w:color="auto"/>
          </w:divBdr>
          <w:divsChild>
            <w:div w:id="566500479">
              <w:marLeft w:val="0"/>
              <w:marRight w:val="0"/>
              <w:marTop w:val="0"/>
              <w:marBottom w:val="0"/>
              <w:divBdr>
                <w:top w:val="none" w:sz="0" w:space="0" w:color="auto"/>
                <w:left w:val="none" w:sz="0" w:space="0" w:color="auto"/>
                <w:bottom w:val="none" w:sz="0" w:space="0" w:color="auto"/>
                <w:right w:val="none" w:sz="0" w:space="0" w:color="auto"/>
              </w:divBdr>
            </w:div>
            <w:div w:id="620378177">
              <w:marLeft w:val="0"/>
              <w:marRight w:val="0"/>
              <w:marTop w:val="0"/>
              <w:marBottom w:val="0"/>
              <w:divBdr>
                <w:top w:val="none" w:sz="0" w:space="0" w:color="auto"/>
                <w:left w:val="none" w:sz="0" w:space="0" w:color="auto"/>
                <w:bottom w:val="none" w:sz="0" w:space="0" w:color="auto"/>
                <w:right w:val="none" w:sz="0" w:space="0" w:color="auto"/>
              </w:divBdr>
            </w:div>
            <w:div w:id="648635845">
              <w:marLeft w:val="0"/>
              <w:marRight w:val="0"/>
              <w:marTop w:val="0"/>
              <w:marBottom w:val="0"/>
              <w:divBdr>
                <w:top w:val="none" w:sz="0" w:space="0" w:color="auto"/>
                <w:left w:val="none" w:sz="0" w:space="0" w:color="auto"/>
                <w:bottom w:val="none" w:sz="0" w:space="0" w:color="auto"/>
                <w:right w:val="none" w:sz="0" w:space="0" w:color="auto"/>
              </w:divBdr>
            </w:div>
            <w:div w:id="1406104320">
              <w:marLeft w:val="0"/>
              <w:marRight w:val="0"/>
              <w:marTop w:val="0"/>
              <w:marBottom w:val="0"/>
              <w:divBdr>
                <w:top w:val="none" w:sz="0" w:space="0" w:color="auto"/>
                <w:left w:val="none" w:sz="0" w:space="0" w:color="auto"/>
                <w:bottom w:val="none" w:sz="0" w:space="0" w:color="auto"/>
                <w:right w:val="none" w:sz="0" w:space="0" w:color="auto"/>
              </w:divBdr>
            </w:div>
            <w:div w:id="1832940793">
              <w:marLeft w:val="0"/>
              <w:marRight w:val="0"/>
              <w:marTop w:val="0"/>
              <w:marBottom w:val="0"/>
              <w:divBdr>
                <w:top w:val="none" w:sz="0" w:space="0" w:color="auto"/>
                <w:left w:val="none" w:sz="0" w:space="0" w:color="auto"/>
                <w:bottom w:val="none" w:sz="0" w:space="0" w:color="auto"/>
                <w:right w:val="none" w:sz="0" w:space="0" w:color="auto"/>
              </w:divBdr>
            </w:div>
          </w:divsChild>
        </w:div>
        <w:div w:id="797458213">
          <w:marLeft w:val="0"/>
          <w:marRight w:val="0"/>
          <w:marTop w:val="0"/>
          <w:marBottom w:val="0"/>
          <w:divBdr>
            <w:top w:val="none" w:sz="0" w:space="0" w:color="auto"/>
            <w:left w:val="none" w:sz="0" w:space="0" w:color="auto"/>
            <w:bottom w:val="none" w:sz="0" w:space="0" w:color="auto"/>
            <w:right w:val="none" w:sz="0" w:space="0" w:color="auto"/>
          </w:divBdr>
        </w:div>
        <w:div w:id="800340649">
          <w:marLeft w:val="0"/>
          <w:marRight w:val="0"/>
          <w:marTop w:val="0"/>
          <w:marBottom w:val="0"/>
          <w:divBdr>
            <w:top w:val="none" w:sz="0" w:space="0" w:color="auto"/>
            <w:left w:val="none" w:sz="0" w:space="0" w:color="auto"/>
            <w:bottom w:val="none" w:sz="0" w:space="0" w:color="auto"/>
            <w:right w:val="none" w:sz="0" w:space="0" w:color="auto"/>
          </w:divBdr>
        </w:div>
        <w:div w:id="800541141">
          <w:marLeft w:val="0"/>
          <w:marRight w:val="0"/>
          <w:marTop w:val="0"/>
          <w:marBottom w:val="0"/>
          <w:divBdr>
            <w:top w:val="none" w:sz="0" w:space="0" w:color="auto"/>
            <w:left w:val="none" w:sz="0" w:space="0" w:color="auto"/>
            <w:bottom w:val="none" w:sz="0" w:space="0" w:color="auto"/>
            <w:right w:val="none" w:sz="0" w:space="0" w:color="auto"/>
          </w:divBdr>
        </w:div>
        <w:div w:id="862401025">
          <w:marLeft w:val="0"/>
          <w:marRight w:val="0"/>
          <w:marTop w:val="0"/>
          <w:marBottom w:val="0"/>
          <w:divBdr>
            <w:top w:val="none" w:sz="0" w:space="0" w:color="auto"/>
            <w:left w:val="none" w:sz="0" w:space="0" w:color="auto"/>
            <w:bottom w:val="none" w:sz="0" w:space="0" w:color="auto"/>
            <w:right w:val="none" w:sz="0" w:space="0" w:color="auto"/>
          </w:divBdr>
          <w:divsChild>
            <w:div w:id="1151021670">
              <w:marLeft w:val="0"/>
              <w:marRight w:val="0"/>
              <w:marTop w:val="0"/>
              <w:marBottom w:val="0"/>
              <w:divBdr>
                <w:top w:val="none" w:sz="0" w:space="0" w:color="auto"/>
                <w:left w:val="none" w:sz="0" w:space="0" w:color="auto"/>
                <w:bottom w:val="none" w:sz="0" w:space="0" w:color="auto"/>
                <w:right w:val="none" w:sz="0" w:space="0" w:color="auto"/>
              </w:divBdr>
            </w:div>
            <w:div w:id="1399670917">
              <w:marLeft w:val="0"/>
              <w:marRight w:val="0"/>
              <w:marTop w:val="0"/>
              <w:marBottom w:val="0"/>
              <w:divBdr>
                <w:top w:val="none" w:sz="0" w:space="0" w:color="auto"/>
                <w:left w:val="none" w:sz="0" w:space="0" w:color="auto"/>
                <w:bottom w:val="none" w:sz="0" w:space="0" w:color="auto"/>
                <w:right w:val="none" w:sz="0" w:space="0" w:color="auto"/>
              </w:divBdr>
            </w:div>
            <w:div w:id="1446999240">
              <w:marLeft w:val="0"/>
              <w:marRight w:val="0"/>
              <w:marTop w:val="0"/>
              <w:marBottom w:val="0"/>
              <w:divBdr>
                <w:top w:val="none" w:sz="0" w:space="0" w:color="auto"/>
                <w:left w:val="none" w:sz="0" w:space="0" w:color="auto"/>
                <w:bottom w:val="none" w:sz="0" w:space="0" w:color="auto"/>
                <w:right w:val="none" w:sz="0" w:space="0" w:color="auto"/>
              </w:divBdr>
            </w:div>
            <w:div w:id="2070109992">
              <w:marLeft w:val="0"/>
              <w:marRight w:val="0"/>
              <w:marTop w:val="0"/>
              <w:marBottom w:val="0"/>
              <w:divBdr>
                <w:top w:val="none" w:sz="0" w:space="0" w:color="auto"/>
                <w:left w:val="none" w:sz="0" w:space="0" w:color="auto"/>
                <w:bottom w:val="none" w:sz="0" w:space="0" w:color="auto"/>
                <w:right w:val="none" w:sz="0" w:space="0" w:color="auto"/>
              </w:divBdr>
            </w:div>
          </w:divsChild>
        </w:div>
        <w:div w:id="879434059">
          <w:marLeft w:val="0"/>
          <w:marRight w:val="0"/>
          <w:marTop w:val="0"/>
          <w:marBottom w:val="0"/>
          <w:divBdr>
            <w:top w:val="none" w:sz="0" w:space="0" w:color="auto"/>
            <w:left w:val="none" w:sz="0" w:space="0" w:color="auto"/>
            <w:bottom w:val="none" w:sz="0" w:space="0" w:color="auto"/>
            <w:right w:val="none" w:sz="0" w:space="0" w:color="auto"/>
          </w:divBdr>
        </w:div>
        <w:div w:id="996305754">
          <w:marLeft w:val="0"/>
          <w:marRight w:val="0"/>
          <w:marTop w:val="0"/>
          <w:marBottom w:val="0"/>
          <w:divBdr>
            <w:top w:val="none" w:sz="0" w:space="0" w:color="auto"/>
            <w:left w:val="none" w:sz="0" w:space="0" w:color="auto"/>
            <w:bottom w:val="none" w:sz="0" w:space="0" w:color="auto"/>
            <w:right w:val="none" w:sz="0" w:space="0" w:color="auto"/>
          </w:divBdr>
        </w:div>
        <w:div w:id="1005862143">
          <w:marLeft w:val="0"/>
          <w:marRight w:val="0"/>
          <w:marTop w:val="0"/>
          <w:marBottom w:val="0"/>
          <w:divBdr>
            <w:top w:val="none" w:sz="0" w:space="0" w:color="auto"/>
            <w:left w:val="none" w:sz="0" w:space="0" w:color="auto"/>
            <w:bottom w:val="none" w:sz="0" w:space="0" w:color="auto"/>
            <w:right w:val="none" w:sz="0" w:space="0" w:color="auto"/>
          </w:divBdr>
          <w:divsChild>
            <w:div w:id="470094517">
              <w:marLeft w:val="-75"/>
              <w:marRight w:val="0"/>
              <w:marTop w:val="30"/>
              <w:marBottom w:val="30"/>
              <w:divBdr>
                <w:top w:val="none" w:sz="0" w:space="0" w:color="auto"/>
                <w:left w:val="none" w:sz="0" w:space="0" w:color="auto"/>
                <w:bottom w:val="none" w:sz="0" w:space="0" w:color="auto"/>
                <w:right w:val="none" w:sz="0" w:space="0" w:color="auto"/>
              </w:divBdr>
              <w:divsChild>
                <w:div w:id="167140375">
                  <w:marLeft w:val="0"/>
                  <w:marRight w:val="0"/>
                  <w:marTop w:val="0"/>
                  <w:marBottom w:val="0"/>
                  <w:divBdr>
                    <w:top w:val="none" w:sz="0" w:space="0" w:color="auto"/>
                    <w:left w:val="none" w:sz="0" w:space="0" w:color="auto"/>
                    <w:bottom w:val="none" w:sz="0" w:space="0" w:color="auto"/>
                    <w:right w:val="none" w:sz="0" w:space="0" w:color="auto"/>
                  </w:divBdr>
                  <w:divsChild>
                    <w:div w:id="1523131601">
                      <w:marLeft w:val="0"/>
                      <w:marRight w:val="0"/>
                      <w:marTop w:val="0"/>
                      <w:marBottom w:val="0"/>
                      <w:divBdr>
                        <w:top w:val="none" w:sz="0" w:space="0" w:color="auto"/>
                        <w:left w:val="none" w:sz="0" w:space="0" w:color="auto"/>
                        <w:bottom w:val="none" w:sz="0" w:space="0" w:color="auto"/>
                        <w:right w:val="none" w:sz="0" w:space="0" w:color="auto"/>
                      </w:divBdr>
                    </w:div>
                  </w:divsChild>
                </w:div>
                <w:div w:id="253824879">
                  <w:marLeft w:val="0"/>
                  <w:marRight w:val="0"/>
                  <w:marTop w:val="0"/>
                  <w:marBottom w:val="0"/>
                  <w:divBdr>
                    <w:top w:val="none" w:sz="0" w:space="0" w:color="auto"/>
                    <w:left w:val="none" w:sz="0" w:space="0" w:color="auto"/>
                    <w:bottom w:val="none" w:sz="0" w:space="0" w:color="auto"/>
                    <w:right w:val="none" w:sz="0" w:space="0" w:color="auto"/>
                  </w:divBdr>
                  <w:divsChild>
                    <w:div w:id="126822593">
                      <w:marLeft w:val="0"/>
                      <w:marRight w:val="0"/>
                      <w:marTop w:val="0"/>
                      <w:marBottom w:val="0"/>
                      <w:divBdr>
                        <w:top w:val="none" w:sz="0" w:space="0" w:color="auto"/>
                        <w:left w:val="none" w:sz="0" w:space="0" w:color="auto"/>
                        <w:bottom w:val="none" w:sz="0" w:space="0" w:color="auto"/>
                        <w:right w:val="none" w:sz="0" w:space="0" w:color="auto"/>
                      </w:divBdr>
                    </w:div>
                  </w:divsChild>
                </w:div>
                <w:div w:id="603612097">
                  <w:marLeft w:val="0"/>
                  <w:marRight w:val="0"/>
                  <w:marTop w:val="0"/>
                  <w:marBottom w:val="0"/>
                  <w:divBdr>
                    <w:top w:val="none" w:sz="0" w:space="0" w:color="auto"/>
                    <w:left w:val="none" w:sz="0" w:space="0" w:color="auto"/>
                    <w:bottom w:val="none" w:sz="0" w:space="0" w:color="auto"/>
                    <w:right w:val="none" w:sz="0" w:space="0" w:color="auto"/>
                  </w:divBdr>
                  <w:divsChild>
                    <w:div w:id="30225583">
                      <w:marLeft w:val="0"/>
                      <w:marRight w:val="0"/>
                      <w:marTop w:val="0"/>
                      <w:marBottom w:val="0"/>
                      <w:divBdr>
                        <w:top w:val="none" w:sz="0" w:space="0" w:color="auto"/>
                        <w:left w:val="none" w:sz="0" w:space="0" w:color="auto"/>
                        <w:bottom w:val="none" w:sz="0" w:space="0" w:color="auto"/>
                        <w:right w:val="none" w:sz="0" w:space="0" w:color="auto"/>
                      </w:divBdr>
                    </w:div>
                    <w:div w:id="769853284">
                      <w:marLeft w:val="0"/>
                      <w:marRight w:val="0"/>
                      <w:marTop w:val="0"/>
                      <w:marBottom w:val="0"/>
                      <w:divBdr>
                        <w:top w:val="none" w:sz="0" w:space="0" w:color="auto"/>
                        <w:left w:val="none" w:sz="0" w:space="0" w:color="auto"/>
                        <w:bottom w:val="none" w:sz="0" w:space="0" w:color="auto"/>
                        <w:right w:val="none" w:sz="0" w:space="0" w:color="auto"/>
                      </w:divBdr>
                    </w:div>
                    <w:div w:id="847713946">
                      <w:marLeft w:val="0"/>
                      <w:marRight w:val="0"/>
                      <w:marTop w:val="0"/>
                      <w:marBottom w:val="0"/>
                      <w:divBdr>
                        <w:top w:val="none" w:sz="0" w:space="0" w:color="auto"/>
                        <w:left w:val="none" w:sz="0" w:space="0" w:color="auto"/>
                        <w:bottom w:val="none" w:sz="0" w:space="0" w:color="auto"/>
                        <w:right w:val="none" w:sz="0" w:space="0" w:color="auto"/>
                      </w:divBdr>
                    </w:div>
                    <w:div w:id="890114178">
                      <w:marLeft w:val="0"/>
                      <w:marRight w:val="0"/>
                      <w:marTop w:val="0"/>
                      <w:marBottom w:val="0"/>
                      <w:divBdr>
                        <w:top w:val="none" w:sz="0" w:space="0" w:color="auto"/>
                        <w:left w:val="none" w:sz="0" w:space="0" w:color="auto"/>
                        <w:bottom w:val="none" w:sz="0" w:space="0" w:color="auto"/>
                        <w:right w:val="none" w:sz="0" w:space="0" w:color="auto"/>
                      </w:divBdr>
                    </w:div>
                    <w:div w:id="1253202882">
                      <w:marLeft w:val="0"/>
                      <w:marRight w:val="0"/>
                      <w:marTop w:val="0"/>
                      <w:marBottom w:val="0"/>
                      <w:divBdr>
                        <w:top w:val="none" w:sz="0" w:space="0" w:color="auto"/>
                        <w:left w:val="none" w:sz="0" w:space="0" w:color="auto"/>
                        <w:bottom w:val="none" w:sz="0" w:space="0" w:color="auto"/>
                        <w:right w:val="none" w:sz="0" w:space="0" w:color="auto"/>
                      </w:divBdr>
                    </w:div>
                    <w:div w:id="1918709616">
                      <w:marLeft w:val="0"/>
                      <w:marRight w:val="0"/>
                      <w:marTop w:val="0"/>
                      <w:marBottom w:val="0"/>
                      <w:divBdr>
                        <w:top w:val="none" w:sz="0" w:space="0" w:color="auto"/>
                        <w:left w:val="none" w:sz="0" w:space="0" w:color="auto"/>
                        <w:bottom w:val="none" w:sz="0" w:space="0" w:color="auto"/>
                        <w:right w:val="none" w:sz="0" w:space="0" w:color="auto"/>
                      </w:divBdr>
                    </w:div>
                  </w:divsChild>
                </w:div>
                <w:div w:id="669141449">
                  <w:marLeft w:val="0"/>
                  <w:marRight w:val="0"/>
                  <w:marTop w:val="0"/>
                  <w:marBottom w:val="0"/>
                  <w:divBdr>
                    <w:top w:val="none" w:sz="0" w:space="0" w:color="auto"/>
                    <w:left w:val="none" w:sz="0" w:space="0" w:color="auto"/>
                    <w:bottom w:val="none" w:sz="0" w:space="0" w:color="auto"/>
                    <w:right w:val="none" w:sz="0" w:space="0" w:color="auto"/>
                  </w:divBdr>
                  <w:divsChild>
                    <w:div w:id="1569799777">
                      <w:marLeft w:val="0"/>
                      <w:marRight w:val="0"/>
                      <w:marTop w:val="0"/>
                      <w:marBottom w:val="0"/>
                      <w:divBdr>
                        <w:top w:val="none" w:sz="0" w:space="0" w:color="auto"/>
                        <w:left w:val="none" w:sz="0" w:space="0" w:color="auto"/>
                        <w:bottom w:val="none" w:sz="0" w:space="0" w:color="auto"/>
                        <w:right w:val="none" w:sz="0" w:space="0" w:color="auto"/>
                      </w:divBdr>
                    </w:div>
                  </w:divsChild>
                </w:div>
                <w:div w:id="752168683">
                  <w:marLeft w:val="0"/>
                  <w:marRight w:val="0"/>
                  <w:marTop w:val="0"/>
                  <w:marBottom w:val="0"/>
                  <w:divBdr>
                    <w:top w:val="none" w:sz="0" w:space="0" w:color="auto"/>
                    <w:left w:val="none" w:sz="0" w:space="0" w:color="auto"/>
                    <w:bottom w:val="none" w:sz="0" w:space="0" w:color="auto"/>
                    <w:right w:val="none" w:sz="0" w:space="0" w:color="auto"/>
                  </w:divBdr>
                  <w:divsChild>
                    <w:div w:id="335769572">
                      <w:marLeft w:val="0"/>
                      <w:marRight w:val="0"/>
                      <w:marTop w:val="0"/>
                      <w:marBottom w:val="0"/>
                      <w:divBdr>
                        <w:top w:val="none" w:sz="0" w:space="0" w:color="auto"/>
                        <w:left w:val="none" w:sz="0" w:space="0" w:color="auto"/>
                        <w:bottom w:val="none" w:sz="0" w:space="0" w:color="auto"/>
                        <w:right w:val="none" w:sz="0" w:space="0" w:color="auto"/>
                      </w:divBdr>
                    </w:div>
                  </w:divsChild>
                </w:div>
                <w:div w:id="780490303">
                  <w:marLeft w:val="0"/>
                  <w:marRight w:val="0"/>
                  <w:marTop w:val="0"/>
                  <w:marBottom w:val="0"/>
                  <w:divBdr>
                    <w:top w:val="none" w:sz="0" w:space="0" w:color="auto"/>
                    <w:left w:val="none" w:sz="0" w:space="0" w:color="auto"/>
                    <w:bottom w:val="none" w:sz="0" w:space="0" w:color="auto"/>
                    <w:right w:val="none" w:sz="0" w:space="0" w:color="auto"/>
                  </w:divBdr>
                  <w:divsChild>
                    <w:div w:id="862521235">
                      <w:marLeft w:val="0"/>
                      <w:marRight w:val="0"/>
                      <w:marTop w:val="0"/>
                      <w:marBottom w:val="0"/>
                      <w:divBdr>
                        <w:top w:val="none" w:sz="0" w:space="0" w:color="auto"/>
                        <w:left w:val="none" w:sz="0" w:space="0" w:color="auto"/>
                        <w:bottom w:val="none" w:sz="0" w:space="0" w:color="auto"/>
                        <w:right w:val="none" w:sz="0" w:space="0" w:color="auto"/>
                      </w:divBdr>
                    </w:div>
                  </w:divsChild>
                </w:div>
                <w:div w:id="904756466">
                  <w:marLeft w:val="0"/>
                  <w:marRight w:val="0"/>
                  <w:marTop w:val="0"/>
                  <w:marBottom w:val="0"/>
                  <w:divBdr>
                    <w:top w:val="none" w:sz="0" w:space="0" w:color="auto"/>
                    <w:left w:val="none" w:sz="0" w:space="0" w:color="auto"/>
                    <w:bottom w:val="none" w:sz="0" w:space="0" w:color="auto"/>
                    <w:right w:val="none" w:sz="0" w:space="0" w:color="auto"/>
                  </w:divBdr>
                  <w:divsChild>
                    <w:div w:id="869613207">
                      <w:marLeft w:val="0"/>
                      <w:marRight w:val="0"/>
                      <w:marTop w:val="0"/>
                      <w:marBottom w:val="0"/>
                      <w:divBdr>
                        <w:top w:val="none" w:sz="0" w:space="0" w:color="auto"/>
                        <w:left w:val="none" w:sz="0" w:space="0" w:color="auto"/>
                        <w:bottom w:val="none" w:sz="0" w:space="0" w:color="auto"/>
                        <w:right w:val="none" w:sz="0" w:space="0" w:color="auto"/>
                      </w:divBdr>
                    </w:div>
                    <w:div w:id="902326654">
                      <w:marLeft w:val="0"/>
                      <w:marRight w:val="0"/>
                      <w:marTop w:val="0"/>
                      <w:marBottom w:val="0"/>
                      <w:divBdr>
                        <w:top w:val="none" w:sz="0" w:space="0" w:color="auto"/>
                        <w:left w:val="none" w:sz="0" w:space="0" w:color="auto"/>
                        <w:bottom w:val="none" w:sz="0" w:space="0" w:color="auto"/>
                        <w:right w:val="none" w:sz="0" w:space="0" w:color="auto"/>
                      </w:divBdr>
                    </w:div>
                  </w:divsChild>
                </w:div>
                <w:div w:id="1241020699">
                  <w:marLeft w:val="0"/>
                  <w:marRight w:val="0"/>
                  <w:marTop w:val="0"/>
                  <w:marBottom w:val="0"/>
                  <w:divBdr>
                    <w:top w:val="none" w:sz="0" w:space="0" w:color="auto"/>
                    <w:left w:val="none" w:sz="0" w:space="0" w:color="auto"/>
                    <w:bottom w:val="none" w:sz="0" w:space="0" w:color="auto"/>
                    <w:right w:val="none" w:sz="0" w:space="0" w:color="auto"/>
                  </w:divBdr>
                  <w:divsChild>
                    <w:div w:id="1435204692">
                      <w:marLeft w:val="0"/>
                      <w:marRight w:val="0"/>
                      <w:marTop w:val="0"/>
                      <w:marBottom w:val="0"/>
                      <w:divBdr>
                        <w:top w:val="none" w:sz="0" w:space="0" w:color="auto"/>
                        <w:left w:val="none" w:sz="0" w:space="0" w:color="auto"/>
                        <w:bottom w:val="none" w:sz="0" w:space="0" w:color="auto"/>
                        <w:right w:val="none" w:sz="0" w:space="0" w:color="auto"/>
                      </w:divBdr>
                    </w:div>
                  </w:divsChild>
                </w:div>
                <w:div w:id="1851989360">
                  <w:marLeft w:val="0"/>
                  <w:marRight w:val="0"/>
                  <w:marTop w:val="0"/>
                  <w:marBottom w:val="0"/>
                  <w:divBdr>
                    <w:top w:val="none" w:sz="0" w:space="0" w:color="auto"/>
                    <w:left w:val="none" w:sz="0" w:space="0" w:color="auto"/>
                    <w:bottom w:val="none" w:sz="0" w:space="0" w:color="auto"/>
                    <w:right w:val="none" w:sz="0" w:space="0" w:color="auto"/>
                  </w:divBdr>
                  <w:divsChild>
                    <w:div w:id="2092656960">
                      <w:marLeft w:val="0"/>
                      <w:marRight w:val="0"/>
                      <w:marTop w:val="0"/>
                      <w:marBottom w:val="0"/>
                      <w:divBdr>
                        <w:top w:val="none" w:sz="0" w:space="0" w:color="auto"/>
                        <w:left w:val="none" w:sz="0" w:space="0" w:color="auto"/>
                        <w:bottom w:val="none" w:sz="0" w:space="0" w:color="auto"/>
                        <w:right w:val="none" w:sz="0" w:space="0" w:color="auto"/>
                      </w:divBdr>
                    </w:div>
                  </w:divsChild>
                </w:div>
                <w:div w:id="1919627516">
                  <w:marLeft w:val="0"/>
                  <w:marRight w:val="0"/>
                  <w:marTop w:val="0"/>
                  <w:marBottom w:val="0"/>
                  <w:divBdr>
                    <w:top w:val="none" w:sz="0" w:space="0" w:color="auto"/>
                    <w:left w:val="none" w:sz="0" w:space="0" w:color="auto"/>
                    <w:bottom w:val="none" w:sz="0" w:space="0" w:color="auto"/>
                    <w:right w:val="none" w:sz="0" w:space="0" w:color="auto"/>
                  </w:divBdr>
                  <w:divsChild>
                    <w:div w:id="174728631">
                      <w:marLeft w:val="0"/>
                      <w:marRight w:val="0"/>
                      <w:marTop w:val="0"/>
                      <w:marBottom w:val="0"/>
                      <w:divBdr>
                        <w:top w:val="none" w:sz="0" w:space="0" w:color="auto"/>
                        <w:left w:val="none" w:sz="0" w:space="0" w:color="auto"/>
                        <w:bottom w:val="none" w:sz="0" w:space="0" w:color="auto"/>
                        <w:right w:val="none" w:sz="0" w:space="0" w:color="auto"/>
                      </w:divBdr>
                    </w:div>
                    <w:div w:id="2004888205">
                      <w:marLeft w:val="0"/>
                      <w:marRight w:val="0"/>
                      <w:marTop w:val="0"/>
                      <w:marBottom w:val="0"/>
                      <w:divBdr>
                        <w:top w:val="none" w:sz="0" w:space="0" w:color="auto"/>
                        <w:left w:val="none" w:sz="0" w:space="0" w:color="auto"/>
                        <w:bottom w:val="none" w:sz="0" w:space="0" w:color="auto"/>
                        <w:right w:val="none" w:sz="0" w:space="0" w:color="auto"/>
                      </w:divBdr>
                    </w:div>
                  </w:divsChild>
                </w:div>
                <w:div w:id="2106606556">
                  <w:marLeft w:val="0"/>
                  <w:marRight w:val="0"/>
                  <w:marTop w:val="0"/>
                  <w:marBottom w:val="0"/>
                  <w:divBdr>
                    <w:top w:val="none" w:sz="0" w:space="0" w:color="auto"/>
                    <w:left w:val="none" w:sz="0" w:space="0" w:color="auto"/>
                    <w:bottom w:val="none" w:sz="0" w:space="0" w:color="auto"/>
                    <w:right w:val="none" w:sz="0" w:space="0" w:color="auto"/>
                  </w:divBdr>
                  <w:divsChild>
                    <w:div w:id="927619959">
                      <w:marLeft w:val="0"/>
                      <w:marRight w:val="0"/>
                      <w:marTop w:val="0"/>
                      <w:marBottom w:val="0"/>
                      <w:divBdr>
                        <w:top w:val="none" w:sz="0" w:space="0" w:color="auto"/>
                        <w:left w:val="none" w:sz="0" w:space="0" w:color="auto"/>
                        <w:bottom w:val="none" w:sz="0" w:space="0" w:color="auto"/>
                        <w:right w:val="none" w:sz="0" w:space="0" w:color="auto"/>
                      </w:divBdr>
                    </w:div>
                  </w:divsChild>
                </w:div>
                <w:div w:id="2118672117">
                  <w:marLeft w:val="0"/>
                  <w:marRight w:val="0"/>
                  <w:marTop w:val="0"/>
                  <w:marBottom w:val="0"/>
                  <w:divBdr>
                    <w:top w:val="none" w:sz="0" w:space="0" w:color="auto"/>
                    <w:left w:val="none" w:sz="0" w:space="0" w:color="auto"/>
                    <w:bottom w:val="none" w:sz="0" w:space="0" w:color="auto"/>
                    <w:right w:val="none" w:sz="0" w:space="0" w:color="auto"/>
                  </w:divBdr>
                  <w:divsChild>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78737">
          <w:marLeft w:val="0"/>
          <w:marRight w:val="0"/>
          <w:marTop w:val="0"/>
          <w:marBottom w:val="0"/>
          <w:divBdr>
            <w:top w:val="none" w:sz="0" w:space="0" w:color="auto"/>
            <w:left w:val="none" w:sz="0" w:space="0" w:color="auto"/>
            <w:bottom w:val="none" w:sz="0" w:space="0" w:color="auto"/>
            <w:right w:val="none" w:sz="0" w:space="0" w:color="auto"/>
          </w:divBdr>
        </w:div>
        <w:div w:id="1071538067">
          <w:marLeft w:val="0"/>
          <w:marRight w:val="0"/>
          <w:marTop w:val="0"/>
          <w:marBottom w:val="0"/>
          <w:divBdr>
            <w:top w:val="none" w:sz="0" w:space="0" w:color="auto"/>
            <w:left w:val="none" w:sz="0" w:space="0" w:color="auto"/>
            <w:bottom w:val="none" w:sz="0" w:space="0" w:color="auto"/>
            <w:right w:val="none" w:sz="0" w:space="0" w:color="auto"/>
          </w:divBdr>
        </w:div>
        <w:div w:id="1138496082">
          <w:marLeft w:val="0"/>
          <w:marRight w:val="0"/>
          <w:marTop w:val="0"/>
          <w:marBottom w:val="0"/>
          <w:divBdr>
            <w:top w:val="none" w:sz="0" w:space="0" w:color="auto"/>
            <w:left w:val="none" w:sz="0" w:space="0" w:color="auto"/>
            <w:bottom w:val="none" w:sz="0" w:space="0" w:color="auto"/>
            <w:right w:val="none" w:sz="0" w:space="0" w:color="auto"/>
          </w:divBdr>
        </w:div>
        <w:div w:id="1186094820">
          <w:marLeft w:val="0"/>
          <w:marRight w:val="0"/>
          <w:marTop w:val="0"/>
          <w:marBottom w:val="0"/>
          <w:divBdr>
            <w:top w:val="none" w:sz="0" w:space="0" w:color="auto"/>
            <w:left w:val="none" w:sz="0" w:space="0" w:color="auto"/>
            <w:bottom w:val="none" w:sz="0" w:space="0" w:color="auto"/>
            <w:right w:val="none" w:sz="0" w:space="0" w:color="auto"/>
          </w:divBdr>
          <w:divsChild>
            <w:div w:id="151065079">
              <w:marLeft w:val="0"/>
              <w:marRight w:val="0"/>
              <w:marTop w:val="0"/>
              <w:marBottom w:val="0"/>
              <w:divBdr>
                <w:top w:val="none" w:sz="0" w:space="0" w:color="auto"/>
                <w:left w:val="none" w:sz="0" w:space="0" w:color="auto"/>
                <w:bottom w:val="none" w:sz="0" w:space="0" w:color="auto"/>
                <w:right w:val="none" w:sz="0" w:space="0" w:color="auto"/>
              </w:divBdr>
            </w:div>
            <w:div w:id="1525287139">
              <w:marLeft w:val="0"/>
              <w:marRight w:val="0"/>
              <w:marTop w:val="0"/>
              <w:marBottom w:val="0"/>
              <w:divBdr>
                <w:top w:val="none" w:sz="0" w:space="0" w:color="auto"/>
                <w:left w:val="none" w:sz="0" w:space="0" w:color="auto"/>
                <w:bottom w:val="none" w:sz="0" w:space="0" w:color="auto"/>
                <w:right w:val="none" w:sz="0" w:space="0" w:color="auto"/>
              </w:divBdr>
            </w:div>
            <w:div w:id="1696417053">
              <w:marLeft w:val="0"/>
              <w:marRight w:val="0"/>
              <w:marTop w:val="0"/>
              <w:marBottom w:val="0"/>
              <w:divBdr>
                <w:top w:val="none" w:sz="0" w:space="0" w:color="auto"/>
                <w:left w:val="none" w:sz="0" w:space="0" w:color="auto"/>
                <w:bottom w:val="none" w:sz="0" w:space="0" w:color="auto"/>
                <w:right w:val="none" w:sz="0" w:space="0" w:color="auto"/>
              </w:divBdr>
            </w:div>
          </w:divsChild>
        </w:div>
        <w:div w:id="1210536963">
          <w:marLeft w:val="0"/>
          <w:marRight w:val="0"/>
          <w:marTop w:val="0"/>
          <w:marBottom w:val="0"/>
          <w:divBdr>
            <w:top w:val="none" w:sz="0" w:space="0" w:color="auto"/>
            <w:left w:val="none" w:sz="0" w:space="0" w:color="auto"/>
            <w:bottom w:val="none" w:sz="0" w:space="0" w:color="auto"/>
            <w:right w:val="none" w:sz="0" w:space="0" w:color="auto"/>
          </w:divBdr>
        </w:div>
        <w:div w:id="1213269503">
          <w:marLeft w:val="0"/>
          <w:marRight w:val="0"/>
          <w:marTop w:val="0"/>
          <w:marBottom w:val="0"/>
          <w:divBdr>
            <w:top w:val="none" w:sz="0" w:space="0" w:color="auto"/>
            <w:left w:val="none" w:sz="0" w:space="0" w:color="auto"/>
            <w:bottom w:val="none" w:sz="0" w:space="0" w:color="auto"/>
            <w:right w:val="none" w:sz="0" w:space="0" w:color="auto"/>
          </w:divBdr>
        </w:div>
        <w:div w:id="1237280879">
          <w:marLeft w:val="0"/>
          <w:marRight w:val="0"/>
          <w:marTop w:val="0"/>
          <w:marBottom w:val="0"/>
          <w:divBdr>
            <w:top w:val="none" w:sz="0" w:space="0" w:color="auto"/>
            <w:left w:val="none" w:sz="0" w:space="0" w:color="auto"/>
            <w:bottom w:val="none" w:sz="0" w:space="0" w:color="auto"/>
            <w:right w:val="none" w:sz="0" w:space="0" w:color="auto"/>
          </w:divBdr>
        </w:div>
        <w:div w:id="1280725095">
          <w:marLeft w:val="0"/>
          <w:marRight w:val="0"/>
          <w:marTop w:val="0"/>
          <w:marBottom w:val="0"/>
          <w:divBdr>
            <w:top w:val="none" w:sz="0" w:space="0" w:color="auto"/>
            <w:left w:val="none" w:sz="0" w:space="0" w:color="auto"/>
            <w:bottom w:val="none" w:sz="0" w:space="0" w:color="auto"/>
            <w:right w:val="none" w:sz="0" w:space="0" w:color="auto"/>
          </w:divBdr>
        </w:div>
        <w:div w:id="1309284166">
          <w:marLeft w:val="0"/>
          <w:marRight w:val="0"/>
          <w:marTop w:val="0"/>
          <w:marBottom w:val="0"/>
          <w:divBdr>
            <w:top w:val="none" w:sz="0" w:space="0" w:color="auto"/>
            <w:left w:val="none" w:sz="0" w:space="0" w:color="auto"/>
            <w:bottom w:val="none" w:sz="0" w:space="0" w:color="auto"/>
            <w:right w:val="none" w:sz="0" w:space="0" w:color="auto"/>
          </w:divBdr>
        </w:div>
        <w:div w:id="1315720924">
          <w:marLeft w:val="0"/>
          <w:marRight w:val="0"/>
          <w:marTop w:val="0"/>
          <w:marBottom w:val="0"/>
          <w:divBdr>
            <w:top w:val="none" w:sz="0" w:space="0" w:color="auto"/>
            <w:left w:val="none" w:sz="0" w:space="0" w:color="auto"/>
            <w:bottom w:val="none" w:sz="0" w:space="0" w:color="auto"/>
            <w:right w:val="none" w:sz="0" w:space="0" w:color="auto"/>
          </w:divBdr>
        </w:div>
        <w:div w:id="1388577389">
          <w:marLeft w:val="0"/>
          <w:marRight w:val="0"/>
          <w:marTop w:val="0"/>
          <w:marBottom w:val="0"/>
          <w:divBdr>
            <w:top w:val="none" w:sz="0" w:space="0" w:color="auto"/>
            <w:left w:val="none" w:sz="0" w:space="0" w:color="auto"/>
            <w:bottom w:val="none" w:sz="0" w:space="0" w:color="auto"/>
            <w:right w:val="none" w:sz="0" w:space="0" w:color="auto"/>
          </w:divBdr>
        </w:div>
        <w:div w:id="1412236294">
          <w:marLeft w:val="0"/>
          <w:marRight w:val="0"/>
          <w:marTop w:val="0"/>
          <w:marBottom w:val="0"/>
          <w:divBdr>
            <w:top w:val="none" w:sz="0" w:space="0" w:color="auto"/>
            <w:left w:val="none" w:sz="0" w:space="0" w:color="auto"/>
            <w:bottom w:val="none" w:sz="0" w:space="0" w:color="auto"/>
            <w:right w:val="none" w:sz="0" w:space="0" w:color="auto"/>
          </w:divBdr>
        </w:div>
        <w:div w:id="1415976466">
          <w:marLeft w:val="0"/>
          <w:marRight w:val="0"/>
          <w:marTop w:val="0"/>
          <w:marBottom w:val="0"/>
          <w:divBdr>
            <w:top w:val="none" w:sz="0" w:space="0" w:color="auto"/>
            <w:left w:val="none" w:sz="0" w:space="0" w:color="auto"/>
            <w:bottom w:val="none" w:sz="0" w:space="0" w:color="auto"/>
            <w:right w:val="none" w:sz="0" w:space="0" w:color="auto"/>
          </w:divBdr>
        </w:div>
        <w:div w:id="1500922384">
          <w:marLeft w:val="0"/>
          <w:marRight w:val="0"/>
          <w:marTop w:val="0"/>
          <w:marBottom w:val="0"/>
          <w:divBdr>
            <w:top w:val="none" w:sz="0" w:space="0" w:color="auto"/>
            <w:left w:val="none" w:sz="0" w:space="0" w:color="auto"/>
            <w:bottom w:val="none" w:sz="0" w:space="0" w:color="auto"/>
            <w:right w:val="none" w:sz="0" w:space="0" w:color="auto"/>
          </w:divBdr>
        </w:div>
        <w:div w:id="1540246187">
          <w:marLeft w:val="0"/>
          <w:marRight w:val="0"/>
          <w:marTop w:val="0"/>
          <w:marBottom w:val="0"/>
          <w:divBdr>
            <w:top w:val="none" w:sz="0" w:space="0" w:color="auto"/>
            <w:left w:val="none" w:sz="0" w:space="0" w:color="auto"/>
            <w:bottom w:val="none" w:sz="0" w:space="0" w:color="auto"/>
            <w:right w:val="none" w:sz="0" w:space="0" w:color="auto"/>
          </w:divBdr>
        </w:div>
        <w:div w:id="1542747894">
          <w:marLeft w:val="0"/>
          <w:marRight w:val="0"/>
          <w:marTop w:val="0"/>
          <w:marBottom w:val="0"/>
          <w:divBdr>
            <w:top w:val="none" w:sz="0" w:space="0" w:color="auto"/>
            <w:left w:val="none" w:sz="0" w:space="0" w:color="auto"/>
            <w:bottom w:val="none" w:sz="0" w:space="0" w:color="auto"/>
            <w:right w:val="none" w:sz="0" w:space="0" w:color="auto"/>
          </w:divBdr>
        </w:div>
        <w:div w:id="1553351396">
          <w:marLeft w:val="0"/>
          <w:marRight w:val="0"/>
          <w:marTop w:val="0"/>
          <w:marBottom w:val="0"/>
          <w:divBdr>
            <w:top w:val="none" w:sz="0" w:space="0" w:color="auto"/>
            <w:left w:val="none" w:sz="0" w:space="0" w:color="auto"/>
            <w:bottom w:val="none" w:sz="0" w:space="0" w:color="auto"/>
            <w:right w:val="none" w:sz="0" w:space="0" w:color="auto"/>
          </w:divBdr>
        </w:div>
        <w:div w:id="1573616202">
          <w:marLeft w:val="0"/>
          <w:marRight w:val="0"/>
          <w:marTop w:val="0"/>
          <w:marBottom w:val="0"/>
          <w:divBdr>
            <w:top w:val="none" w:sz="0" w:space="0" w:color="auto"/>
            <w:left w:val="none" w:sz="0" w:space="0" w:color="auto"/>
            <w:bottom w:val="none" w:sz="0" w:space="0" w:color="auto"/>
            <w:right w:val="none" w:sz="0" w:space="0" w:color="auto"/>
          </w:divBdr>
        </w:div>
        <w:div w:id="1608347504">
          <w:marLeft w:val="0"/>
          <w:marRight w:val="0"/>
          <w:marTop w:val="0"/>
          <w:marBottom w:val="0"/>
          <w:divBdr>
            <w:top w:val="none" w:sz="0" w:space="0" w:color="auto"/>
            <w:left w:val="none" w:sz="0" w:space="0" w:color="auto"/>
            <w:bottom w:val="none" w:sz="0" w:space="0" w:color="auto"/>
            <w:right w:val="none" w:sz="0" w:space="0" w:color="auto"/>
          </w:divBdr>
        </w:div>
        <w:div w:id="1705669310">
          <w:marLeft w:val="0"/>
          <w:marRight w:val="0"/>
          <w:marTop w:val="0"/>
          <w:marBottom w:val="0"/>
          <w:divBdr>
            <w:top w:val="none" w:sz="0" w:space="0" w:color="auto"/>
            <w:left w:val="none" w:sz="0" w:space="0" w:color="auto"/>
            <w:bottom w:val="none" w:sz="0" w:space="0" w:color="auto"/>
            <w:right w:val="none" w:sz="0" w:space="0" w:color="auto"/>
          </w:divBdr>
        </w:div>
        <w:div w:id="1778867432">
          <w:marLeft w:val="0"/>
          <w:marRight w:val="0"/>
          <w:marTop w:val="0"/>
          <w:marBottom w:val="0"/>
          <w:divBdr>
            <w:top w:val="none" w:sz="0" w:space="0" w:color="auto"/>
            <w:left w:val="none" w:sz="0" w:space="0" w:color="auto"/>
            <w:bottom w:val="none" w:sz="0" w:space="0" w:color="auto"/>
            <w:right w:val="none" w:sz="0" w:space="0" w:color="auto"/>
          </w:divBdr>
        </w:div>
        <w:div w:id="1820731787">
          <w:marLeft w:val="0"/>
          <w:marRight w:val="0"/>
          <w:marTop w:val="0"/>
          <w:marBottom w:val="0"/>
          <w:divBdr>
            <w:top w:val="none" w:sz="0" w:space="0" w:color="auto"/>
            <w:left w:val="none" w:sz="0" w:space="0" w:color="auto"/>
            <w:bottom w:val="none" w:sz="0" w:space="0" w:color="auto"/>
            <w:right w:val="none" w:sz="0" w:space="0" w:color="auto"/>
          </w:divBdr>
        </w:div>
        <w:div w:id="1850753175">
          <w:marLeft w:val="0"/>
          <w:marRight w:val="0"/>
          <w:marTop w:val="0"/>
          <w:marBottom w:val="0"/>
          <w:divBdr>
            <w:top w:val="none" w:sz="0" w:space="0" w:color="auto"/>
            <w:left w:val="none" w:sz="0" w:space="0" w:color="auto"/>
            <w:bottom w:val="none" w:sz="0" w:space="0" w:color="auto"/>
            <w:right w:val="none" w:sz="0" w:space="0" w:color="auto"/>
          </w:divBdr>
        </w:div>
        <w:div w:id="1914654720">
          <w:marLeft w:val="0"/>
          <w:marRight w:val="0"/>
          <w:marTop w:val="0"/>
          <w:marBottom w:val="0"/>
          <w:divBdr>
            <w:top w:val="none" w:sz="0" w:space="0" w:color="auto"/>
            <w:left w:val="none" w:sz="0" w:space="0" w:color="auto"/>
            <w:bottom w:val="none" w:sz="0" w:space="0" w:color="auto"/>
            <w:right w:val="none" w:sz="0" w:space="0" w:color="auto"/>
          </w:divBdr>
        </w:div>
        <w:div w:id="1931039366">
          <w:marLeft w:val="0"/>
          <w:marRight w:val="0"/>
          <w:marTop w:val="0"/>
          <w:marBottom w:val="0"/>
          <w:divBdr>
            <w:top w:val="none" w:sz="0" w:space="0" w:color="auto"/>
            <w:left w:val="none" w:sz="0" w:space="0" w:color="auto"/>
            <w:bottom w:val="none" w:sz="0" w:space="0" w:color="auto"/>
            <w:right w:val="none" w:sz="0" w:space="0" w:color="auto"/>
          </w:divBdr>
        </w:div>
        <w:div w:id="1933472119">
          <w:marLeft w:val="0"/>
          <w:marRight w:val="0"/>
          <w:marTop w:val="0"/>
          <w:marBottom w:val="0"/>
          <w:divBdr>
            <w:top w:val="none" w:sz="0" w:space="0" w:color="auto"/>
            <w:left w:val="none" w:sz="0" w:space="0" w:color="auto"/>
            <w:bottom w:val="none" w:sz="0" w:space="0" w:color="auto"/>
            <w:right w:val="none" w:sz="0" w:space="0" w:color="auto"/>
          </w:divBdr>
        </w:div>
        <w:div w:id="1934318689">
          <w:marLeft w:val="0"/>
          <w:marRight w:val="0"/>
          <w:marTop w:val="0"/>
          <w:marBottom w:val="0"/>
          <w:divBdr>
            <w:top w:val="none" w:sz="0" w:space="0" w:color="auto"/>
            <w:left w:val="none" w:sz="0" w:space="0" w:color="auto"/>
            <w:bottom w:val="none" w:sz="0" w:space="0" w:color="auto"/>
            <w:right w:val="none" w:sz="0" w:space="0" w:color="auto"/>
          </w:divBdr>
        </w:div>
        <w:div w:id="1956013140">
          <w:marLeft w:val="0"/>
          <w:marRight w:val="0"/>
          <w:marTop w:val="0"/>
          <w:marBottom w:val="0"/>
          <w:divBdr>
            <w:top w:val="none" w:sz="0" w:space="0" w:color="auto"/>
            <w:left w:val="none" w:sz="0" w:space="0" w:color="auto"/>
            <w:bottom w:val="none" w:sz="0" w:space="0" w:color="auto"/>
            <w:right w:val="none" w:sz="0" w:space="0" w:color="auto"/>
          </w:divBdr>
        </w:div>
        <w:div w:id="1995063341">
          <w:marLeft w:val="0"/>
          <w:marRight w:val="0"/>
          <w:marTop w:val="0"/>
          <w:marBottom w:val="0"/>
          <w:divBdr>
            <w:top w:val="none" w:sz="0" w:space="0" w:color="auto"/>
            <w:left w:val="none" w:sz="0" w:space="0" w:color="auto"/>
            <w:bottom w:val="none" w:sz="0" w:space="0" w:color="auto"/>
            <w:right w:val="none" w:sz="0" w:space="0" w:color="auto"/>
          </w:divBdr>
          <w:divsChild>
            <w:div w:id="128087565">
              <w:marLeft w:val="0"/>
              <w:marRight w:val="0"/>
              <w:marTop w:val="0"/>
              <w:marBottom w:val="0"/>
              <w:divBdr>
                <w:top w:val="none" w:sz="0" w:space="0" w:color="auto"/>
                <w:left w:val="none" w:sz="0" w:space="0" w:color="auto"/>
                <w:bottom w:val="none" w:sz="0" w:space="0" w:color="auto"/>
                <w:right w:val="none" w:sz="0" w:space="0" w:color="auto"/>
              </w:divBdr>
            </w:div>
            <w:div w:id="1720785404">
              <w:marLeft w:val="0"/>
              <w:marRight w:val="0"/>
              <w:marTop w:val="0"/>
              <w:marBottom w:val="0"/>
              <w:divBdr>
                <w:top w:val="none" w:sz="0" w:space="0" w:color="auto"/>
                <w:left w:val="none" w:sz="0" w:space="0" w:color="auto"/>
                <w:bottom w:val="none" w:sz="0" w:space="0" w:color="auto"/>
                <w:right w:val="none" w:sz="0" w:space="0" w:color="auto"/>
              </w:divBdr>
            </w:div>
            <w:div w:id="1775637751">
              <w:marLeft w:val="0"/>
              <w:marRight w:val="0"/>
              <w:marTop w:val="0"/>
              <w:marBottom w:val="0"/>
              <w:divBdr>
                <w:top w:val="none" w:sz="0" w:space="0" w:color="auto"/>
                <w:left w:val="none" w:sz="0" w:space="0" w:color="auto"/>
                <w:bottom w:val="none" w:sz="0" w:space="0" w:color="auto"/>
                <w:right w:val="none" w:sz="0" w:space="0" w:color="auto"/>
              </w:divBdr>
            </w:div>
            <w:div w:id="1836068084">
              <w:marLeft w:val="0"/>
              <w:marRight w:val="0"/>
              <w:marTop w:val="0"/>
              <w:marBottom w:val="0"/>
              <w:divBdr>
                <w:top w:val="none" w:sz="0" w:space="0" w:color="auto"/>
                <w:left w:val="none" w:sz="0" w:space="0" w:color="auto"/>
                <w:bottom w:val="none" w:sz="0" w:space="0" w:color="auto"/>
                <w:right w:val="none" w:sz="0" w:space="0" w:color="auto"/>
              </w:divBdr>
            </w:div>
            <w:div w:id="2137025580">
              <w:marLeft w:val="0"/>
              <w:marRight w:val="0"/>
              <w:marTop w:val="0"/>
              <w:marBottom w:val="0"/>
              <w:divBdr>
                <w:top w:val="none" w:sz="0" w:space="0" w:color="auto"/>
                <w:left w:val="none" w:sz="0" w:space="0" w:color="auto"/>
                <w:bottom w:val="none" w:sz="0" w:space="0" w:color="auto"/>
                <w:right w:val="none" w:sz="0" w:space="0" w:color="auto"/>
              </w:divBdr>
            </w:div>
          </w:divsChild>
        </w:div>
        <w:div w:id="202416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microsoft.com/office/2020/10/relationships/intelligence" Target="intelligence2.xml" Id="R56f635c9bba34f08" /><Relationship Type="http://schemas.openxmlformats.org/officeDocument/2006/relationships/image" Target="/media/image2.png" Id="R6fede9762bf14a3b" /><Relationship Type="http://schemas.openxmlformats.org/officeDocument/2006/relationships/image" Target="/media/image3.png" Id="Ra8d1349fefd0488b" /><Relationship Type="http://schemas.openxmlformats.org/officeDocument/2006/relationships/image" Target="/media/image4.png" Id="R0b0a3db7ee964482" /><Relationship Type="http://schemas.openxmlformats.org/officeDocument/2006/relationships/image" Target="/media/image5.png" Id="R48a5232ed7664337" /><Relationship Type="http://schemas.openxmlformats.org/officeDocument/2006/relationships/image" Target="/media/image6.png" Id="R9f468525a76d44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6807820331214A96138461D7224E66" ma:contentTypeVersion="11" ma:contentTypeDescription="Create a new document." ma:contentTypeScope="" ma:versionID="e65d6272f9f39aeb54659200490c5224">
  <xsd:schema xmlns:xsd="http://www.w3.org/2001/XMLSchema" xmlns:xs="http://www.w3.org/2001/XMLSchema" xmlns:p="http://schemas.microsoft.com/office/2006/metadata/properties" xmlns:ns3="0811cc02-4a76-453c-a25d-bde015c5b53e" xmlns:ns4="76c60499-2070-41d7-b239-8ca7468fbc96" targetNamespace="http://schemas.microsoft.com/office/2006/metadata/properties" ma:root="true" ma:fieldsID="74080cd784d2702e27eeb889527a522f" ns3:_="" ns4:_="">
    <xsd:import namespace="0811cc02-4a76-453c-a25d-bde015c5b53e"/>
    <xsd:import namespace="76c60499-2070-41d7-b239-8ca7468fbc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11cc02-4a76-453c-a25d-bde015c5b5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c60499-2070-41d7-b239-8ca7468fbc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4D473-3994-4AD5-BEAA-41EE0BD89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11cc02-4a76-453c-a25d-bde015c5b53e"/>
    <ds:schemaRef ds:uri="76c60499-2070-41d7-b239-8ca7468fb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A85B1A-446E-4BEF-802F-945BBF4F6F3B}">
  <ds:schemaRefs>
    <ds:schemaRef ds:uri="http://schemas.microsoft.com/sharepoint/v3/contenttype/forms"/>
  </ds:schemaRefs>
</ds:datastoreItem>
</file>

<file path=customXml/itemProps3.xml><?xml version="1.0" encoding="utf-8"?>
<ds:datastoreItem xmlns:ds="http://schemas.openxmlformats.org/officeDocument/2006/customXml" ds:itemID="{FF9593EA-73BC-46D3-9729-7D638D43086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Davis (Collabera)</dc:creator>
  <keywords/>
  <dc:description/>
  <lastModifiedBy>Chinmay Singh</lastModifiedBy>
  <revision>39</revision>
  <dcterms:created xsi:type="dcterms:W3CDTF">2022-06-13T14:34:00.0000000Z</dcterms:created>
  <dcterms:modified xsi:type="dcterms:W3CDTF">2022-09-23T14:49:35.6739504Z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2020-10-21T23:00:15Z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ad9ee6d5-1ced-4b3b-b91a-ce5bbd9d99da</vt:lpwstr>
  </property>
  <property fmtid="{D5CDD505-2E9C-101B-9397-08002B2CF9AE}" pid="8" name="MSIP_Label_f42aa342-8706-4288-bd11-ebb85995028c_ContentBits">
    <vt:lpwstr>0</vt:lpwstr>
  </property>
  <property fmtid="{D5CDD505-2E9C-101B-9397-08002B2CF9AE}" pid="9" name="ContentTypeId">
    <vt:lpwstr>0x010100876807820331214A96138461D7224E66</vt:lpwstr>
  </property>
</Properties>
</file>